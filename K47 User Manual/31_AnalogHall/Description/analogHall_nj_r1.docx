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ins w:id="0" w:author="Nick Jackiw" w:date="2018-05-17T09:26:00Z"/>
          <w:rFonts w:ascii="Times New Roman" w:hAnsi="Times New Roman" w:cs="Times New Roman"/>
          <w:color w:val="FF0000"/>
          <w:sz w:val="32"/>
          <w:szCs w:val="32"/>
        </w:rPr>
      </w:pPr>
      <w:r>
        <w:rPr>
          <w:rFonts w:ascii="Times New Roman" w:hAnsi="Times New Roman" w:cs="Times New Roman"/>
          <w:color w:val="FF0000"/>
          <w:sz w:val="32"/>
          <w:szCs w:val="32"/>
        </w:rPr>
        <w:t>Analog Hall Sensor</w:t>
      </w:r>
    </w:p>
    <w:p>
      <w:pPr>
        <w:jc w:val="center"/>
        <w:rPr>
          <w:rFonts w:ascii="Times New Roman" w:hAnsi="Times New Roman" w:cs="Times New Roman"/>
          <w:color w:val="FF0000"/>
          <w:sz w:val="32"/>
          <w:szCs w:val="32"/>
        </w:rPr>
      </w:pPr>
      <w:ins w:id="1" w:author="Nick Jackiw" w:date="2018-05-17T09:26:00Z">
        <w:r>
          <w:rPr>
            <w:rFonts w:ascii="Times New Roman" w:hAnsi="Times New Roman" w:cs="Times New Roman"/>
          </w:rPr>
          <w:drawing>
            <wp:inline distT="0" distB="0" distL="114300" distR="114300">
              <wp:extent cx="1799590" cy="2581275"/>
              <wp:effectExtent l="0" t="0" r="1016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1799590" cy="2581275"/>
                      </a:xfrm>
                      <a:prstGeom prst="rect">
                        <a:avLst/>
                      </a:prstGeom>
                      <a:noFill/>
                      <a:ln w="9525">
                        <a:noFill/>
                      </a:ln>
                    </pic:spPr>
                  </pic:pic>
                </a:graphicData>
              </a:graphic>
            </wp:inline>
          </w:drawing>
        </w:r>
      </w:ins>
    </w:p>
    <w:p>
      <w:pPr>
        <w:jc w:val="left"/>
        <w:rPr>
          <w:rFonts w:ascii="Times New Roman" w:hAnsi="Times New Roman" w:cs="Times New Roman"/>
          <w:color w:val="FF0000"/>
          <w:sz w:val="32"/>
          <w:szCs w:val="32"/>
        </w:rPr>
      </w:pPr>
      <w:del w:id="3" w:author="Nick Jackiw" w:date="2018-05-17T09:15:00Z">
        <w:r>
          <w:rPr>
            <w:rFonts w:ascii="Times New Roman" w:hAnsi="Times New Roman" w:cs="Times New Roman"/>
            <w:color w:val="FF0000"/>
            <w:sz w:val="32"/>
            <w:szCs w:val="32"/>
          </w:rPr>
          <w:delText>Description</w:delText>
        </w:r>
      </w:del>
      <w:ins w:id="4" w:author="Nick Jackiw" w:date="2018-05-17T09:15:00Z">
        <w:r>
          <w:rPr>
            <w:rFonts w:ascii="Times New Roman" w:hAnsi="Times New Roman" w:cs="Times New Roman"/>
            <w:color w:val="FF0000"/>
            <w:sz w:val="32"/>
            <w:szCs w:val="32"/>
          </w:rPr>
          <w:t>Overview</w:t>
        </w:r>
      </w:ins>
    </w:p>
    <w:p>
      <w:pPr>
        <w:ind w:firstLine="420"/>
        <w:jc w:val="left"/>
        <w:rPr>
          <w:rFonts w:ascii="Times New Roman" w:hAnsi="Times New Roman" w:cs="Times New Roman"/>
          <w:sz w:val="28"/>
          <w:szCs w:val="28"/>
        </w:rPr>
      </w:pPr>
      <w:ins w:id="5" w:author="Nick Jackiw" w:date="2018-05-17T09:07:00Z">
        <w:r>
          <w:rPr>
            <w:rFonts w:ascii="Times New Roman" w:hAnsi="Times New Roman" w:cs="Times New Roman"/>
            <w:sz w:val="28"/>
            <w:szCs w:val="28"/>
          </w:rPr>
          <w:t xml:space="preserve">Hall effects </w:t>
        </w:r>
      </w:ins>
      <w:ins w:id="6" w:author="Nick Jackiw" w:date="2018-05-17T09:20:00Z">
        <w:r>
          <w:rPr>
            <w:rFonts w:ascii="Times New Roman" w:hAnsi="Times New Roman" w:cs="Times New Roman"/>
            <w:sz w:val="28"/>
            <w:szCs w:val="28"/>
          </w:rPr>
          <w:t xml:space="preserve">are magnetic sensors, and </w:t>
        </w:r>
      </w:ins>
      <w:ins w:id="7" w:author="Nick Jackiw" w:date="2018-05-17T09:07:00Z">
        <w:r>
          <w:rPr>
            <w:rFonts w:ascii="Times New Roman" w:hAnsi="Times New Roman" w:cs="Times New Roman"/>
            <w:sz w:val="28"/>
            <w:szCs w:val="28"/>
          </w:rPr>
          <w:t xml:space="preserve">vary their </w:t>
        </w:r>
      </w:ins>
      <w:ins w:id="8" w:author="Nick Jackiw" w:date="2018-05-17T09:08:00Z">
        <w:r>
          <w:rPr>
            <w:rFonts w:ascii="Times New Roman" w:hAnsi="Times New Roman" w:cs="Times New Roman"/>
            <w:sz w:val="28"/>
            <w:szCs w:val="28"/>
          </w:rPr>
          <w:t xml:space="preserve">voltage </w:t>
        </w:r>
      </w:ins>
      <w:ins w:id="9" w:author="Nick Jackiw" w:date="2018-05-17T09:07:00Z">
        <w:r>
          <w:rPr>
            <w:rFonts w:ascii="Times New Roman" w:hAnsi="Times New Roman" w:cs="Times New Roman"/>
            <w:sz w:val="28"/>
            <w:szCs w:val="28"/>
          </w:rPr>
          <w:t xml:space="preserve">output in relation to a detected </w:t>
        </w:r>
      </w:ins>
      <w:ins w:id="10" w:author="Nick Jackiw" w:date="2018-05-17T09:08:00Z">
        <w:r>
          <w:rPr>
            <w:rFonts w:ascii="Times New Roman" w:hAnsi="Times New Roman" w:cs="Times New Roman"/>
            <w:sz w:val="28"/>
            <w:szCs w:val="28"/>
          </w:rPr>
          <w:t>magnetic field</w:t>
        </w:r>
      </w:ins>
      <w:ins w:id="11" w:author="Nick Jackiw" w:date="2018-05-17T09:20:00Z">
        <w:r>
          <w:rPr>
            <w:rFonts w:ascii="Times New Roman" w:hAnsi="Times New Roman" w:cs="Times New Roman"/>
            <w:sz w:val="28"/>
            <w:szCs w:val="28"/>
          </w:rPr>
          <w:t>. T</w:t>
        </w:r>
      </w:ins>
      <w:ins w:id="12" w:author="Nick Jackiw" w:date="2018-05-17T09:08:00Z">
        <w:r>
          <w:rPr>
            <w:rFonts w:ascii="Times New Roman" w:hAnsi="Times New Roman" w:cs="Times New Roman"/>
            <w:sz w:val="28"/>
            <w:szCs w:val="28"/>
          </w:rPr>
          <w:t xml:space="preserve">hey are used to detect proximity, position, speed, and current. </w:t>
        </w:r>
      </w:ins>
      <w:r>
        <w:rPr>
          <w:rFonts w:ascii="Times New Roman" w:hAnsi="Times New Roman" w:cs="Times New Roman"/>
          <w:sz w:val="28"/>
          <w:szCs w:val="28"/>
        </w:rPr>
        <w:t xml:space="preserve">This </w:t>
      </w:r>
      <w:del w:id="13" w:author="Nick Jackiw" w:date="2018-05-17T09:09:00Z">
        <w:r>
          <w:rPr>
            <w:rFonts w:ascii="Times New Roman" w:hAnsi="Times New Roman" w:cs="Times New Roman"/>
            <w:sz w:val="28"/>
            <w:szCs w:val="28"/>
          </w:rPr>
          <w:delText xml:space="preserve">course </w:delText>
        </w:r>
      </w:del>
      <w:ins w:id="14" w:author="Nick Jackiw" w:date="2018-05-17T09:09:00Z">
        <w:r>
          <w:rPr>
            <w:rFonts w:ascii="Times New Roman" w:hAnsi="Times New Roman" w:cs="Times New Roman"/>
            <w:sz w:val="28"/>
            <w:szCs w:val="28"/>
          </w:rPr>
          <w:t xml:space="preserve">experiment </w:t>
        </w:r>
      </w:ins>
      <w:r>
        <w:rPr>
          <w:rFonts w:ascii="Times New Roman" w:hAnsi="Times New Roman" w:cs="Times New Roman"/>
          <w:sz w:val="28"/>
          <w:szCs w:val="28"/>
        </w:rPr>
        <w:t xml:space="preserve">uses the Raspberry Pi to </w:t>
      </w:r>
      <w:del w:id="15" w:author="Nick Jackiw" w:date="2018-05-17T10:08:00Z">
        <w:r>
          <w:rPr>
            <w:rFonts w:ascii="Times New Roman" w:hAnsi="Times New Roman" w:cs="Times New Roman"/>
            <w:sz w:val="28"/>
            <w:szCs w:val="28"/>
          </w:rPr>
          <w:delText xml:space="preserve">capture </w:delText>
        </w:r>
      </w:del>
      <w:ins w:id="16" w:author="Nick Jackiw" w:date="2018-05-17T10:08:00Z">
        <w:r>
          <w:rPr>
            <w:rFonts w:ascii="Times New Roman" w:hAnsi="Times New Roman" w:cs="Times New Roman"/>
            <w:sz w:val="28"/>
            <w:szCs w:val="28"/>
          </w:rPr>
          <w:t xml:space="preserve">measure </w:t>
        </w:r>
      </w:ins>
      <w:r>
        <w:rPr>
          <w:rFonts w:ascii="Times New Roman" w:hAnsi="Times New Roman" w:cs="Times New Roman"/>
          <w:sz w:val="28"/>
          <w:szCs w:val="28"/>
        </w:rPr>
        <w:t xml:space="preserve">the signal of an analog Hall sensor and </w:t>
      </w:r>
      <w:del w:id="17" w:author="Nick Jackiw" w:date="2018-05-17T09:09:00Z">
        <w:r>
          <w:rPr>
            <w:rFonts w:ascii="Times New Roman" w:hAnsi="Times New Roman" w:cs="Times New Roman"/>
            <w:sz w:val="28"/>
            <w:szCs w:val="28"/>
          </w:rPr>
          <w:delText>control</w:delText>
        </w:r>
      </w:del>
      <w:del w:id="18" w:author="Nick Jackiw" w:date="2018-05-17T09:06:00Z">
        <w:r>
          <w:rPr>
            <w:rFonts w:ascii="Times New Roman" w:hAnsi="Times New Roman" w:cs="Times New Roman"/>
            <w:sz w:val="28"/>
            <w:szCs w:val="28"/>
          </w:rPr>
          <w:delText>s</w:delText>
        </w:r>
      </w:del>
      <w:del w:id="19" w:author="Nick Jackiw" w:date="2018-05-17T09:09:00Z">
        <w:r>
          <w:rPr>
            <w:rFonts w:ascii="Times New Roman" w:hAnsi="Times New Roman" w:cs="Times New Roman"/>
            <w:sz w:val="28"/>
            <w:szCs w:val="28"/>
          </w:rPr>
          <w:delText xml:space="preserve"> </w:delText>
        </w:r>
      </w:del>
      <w:del w:id="20" w:author="Nick Jackiw" w:date="2018-05-17T09:06:00Z">
        <w:r>
          <w:rPr>
            <w:rFonts w:ascii="Times New Roman" w:hAnsi="Times New Roman" w:cs="Times New Roman"/>
            <w:sz w:val="28"/>
            <w:szCs w:val="28"/>
          </w:rPr>
          <w:delText xml:space="preserve">the </w:delText>
        </w:r>
      </w:del>
      <w:ins w:id="21" w:author="Nick Jackiw" w:date="2018-05-17T09:09:00Z">
        <w:r>
          <w:rPr>
            <w:rFonts w:ascii="Times New Roman" w:hAnsi="Times New Roman" w:cs="Times New Roman"/>
            <w:sz w:val="28"/>
            <w:szCs w:val="28"/>
          </w:rPr>
          <w:t xml:space="preserve">drive a blinking </w:t>
        </w:r>
      </w:ins>
      <w:r>
        <w:rPr>
          <w:rFonts w:ascii="Times New Roman" w:hAnsi="Times New Roman" w:cs="Times New Roman"/>
          <w:sz w:val="28"/>
          <w:szCs w:val="28"/>
        </w:rPr>
        <w:t>LED</w:t>
      </w:r>
      <w:del w:id="22" w:author="Nick Jackiw" w:date="2018-05-17T09:06:00Z">
        <w:r>
          <w:rPr>
            <w:rFonts w:ascii="Times New Roman" w:hAnsi="Times New Roman" w:cs="Times New Roman"/>
            <w:sz w:val="28"/>
            <w:szCs w:val="28"/>
          </w:rPr>
          <w:delText xml:space="preserve">'s blinking </w:delText>
        </w:r>
      </w:del>
      <w:ins w:id="23" w:author="Nick Jackiw" w:date="2018-05-17T09:09:00Z">
        <w:r>
          <w:rPr>
            <w:rFonts w:ascii="Times New Roman" w:hAnsi="Times New Roman" w:cs="Times New Roman"/>
            <w:sz w:val="28"/>
            <w:szCs w:val="28"/>
          </w:rPr>
          <w:t xml:space="preserve"> </w:t>
        </w:r>
      </w:ins>
      <w:r>
        <w:rPr>
          <w:rFonts w:ascii="Times New Roman" w:hAnsi="Times New Roman" w:cs="Times New Roman"/>
          <w:sz w:val="28"/>
          <w:szCs w:val="28"/>
        </w:rPr>
        <w:t>based on the captured signal.</w:t>
      </w:r>
    </w:p>
    <w:p>
      <w:pPr>
        <w:jc w:val="left"/>
        <w:rPr>
          <w:rFonts w:ascii="Times New Roman" w:hAnsi="Times New Roman" w:cs="Times New Roman"/>
          <w:color w:val="FF0000"/>
          <w:sz w:val="32"/>
          <w:szCs w:val="32"/>
        </w:rPr>
      </w:pPr>
      <w:r>
        <w:rPr>
          <w:rFonts w:ascii="Times New Roman" w:hAnsi="Times New Roman" w:cs="Times New Roman"/>
          <w:color w:val="FF0000"/>
          <w:sz w:val="32"/>
          <w:szCs w:val="32"/>
        </w:rPr>
        <w:t>Experimental Materials</w:t>
      </w:r>
    </w:p>
    <w:p>
      <w:pPr>
        <w:ind w:firstLine="420"/>
        <w:jc w:val="left"/>
        <w:rPr>
          <w:rFonts w:ascii="Times New Roman" w:hAnsi="Times New Roman" w:cs="Times New Roman"/>
          <w:sz w:val="24"/>
        </w:rPr>
      </w:pPr>
      <w:r>
        <w:rPr>
          <w:rFonts w:ascii="Times New Roman" w:hAnsi="Times New Roman" w:cs="Times New Roman"/>
          <w:sz w:val="24"/>
        </w:rPr>
        <w:t>RaspberryPi</w:t>
      </w:r>
      <w:r>
        <w:rPr>
          <w:rFonts w:ascii="Times New Roman" w:hAnsi="Times New Roman" w:cs="Times New Roman"/>
          <w:sz w:val="24"/>
        </w:rPr>
        <w:tab/>
      </w: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del w:id="24" w:author="Nick Jackiw" w:date="2018-05-17T09:13:00Z">
        <w:r>
          <w:rPr>
            <w:rFonts w:ascii="Times New Roman" w:hAnsi="Times New Roman" w:cs="Times New Roman"/>
            <w:sz w:val="24"/>
          </w:rPr>
          <w:delText>*</w:delText>
        </w:r>
      </w:del>
      <w:ins w:id="25" w:author="Nick Jackiw" w:date="2018-05-17T09:13:00Z">
        <w:r>
          <w:rPr>
            <w:rFonts w:ascii="Times New Roman" w:hAnsi="Times New Roman" w:cs="Times New Roman"/>
            <w:sz w:val="24"/>
          </w:rPr>
          <w:t>x</w:t>
        </w:r>
      </w:ins>
      <w:r>
        <w:rPr>
          <w:rFonts w:ascii="Times New Roman" w:hAnsi="Times New Roman" w:cs="Times New Roman"/>
          <w:sz w:val="24"/>
        </w:rPr>
        <w:t>1</w:t>
      </w:r>
    </w:p>
    <w:p>
      <w:pPr>
        <w:ind w:firstLine="420"/>
        <w:jc w:val="left"/>
        <w:rPr>
          <w:rFonts w:ascii="Times New Roman" w:hAnsi="Times New Roman" w:cs="Times New Roman"/>
          <w:sz w:val="24"/>
        </w:rPr>
      </w:pPr>
      <w:r>
        <w:rPr>
          <w:rFonts w:ascii="Times New Roman" w:hAnsi="Times New Roman" w:cs="Times New Roman"/>
          <w:sz w:val="24"/>
        </w:rPr>
        <w:t>Breadboard</w:t>
      </w:r>
      <w:r>
        <w:rPr>
          <w:rFonts w:ascii="Times New Roman" w:hAnsi="Times New Roman" w:cs="Times New Roman"/>
          <w:sz w:val="24"/>
        </w:rPr>
        <w:tab/>
      </w:r>
      <w:r>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del w:id="26" w:author="Nick Jackiw" w:date="2018-05-17T09:13:00Z">
        <w:r>
          <w:rPr>
            <w:rFonts w:ascii="Times New Roman" w:hAnsi="Times New Roman" w:cs="Times New Roman"/>
            <w:sz w:val="24"/>
          </w:rPr>
          <w:delText>*</w:delText>
        </w:r>
      </w:del>
      <w:ins w:id="27" w:author="Nick Jackiw" w:date="2018-05-17T09:13:00Z">
        <w:r>
          <w:rPr>
            <w:rFonts w:ascii="Times New Roman" w:hAnsi="Times New Roman" w:cs="Times New Roman"/>
            <w:sz w:val="24"/>
          </w:rPr>
          <w:t>x</w:t>
        </w:r>
      </w:ins>
      <w:r>
        <w:rPr>
          <w:rFonts w:ascii="Times New Roman" w:hAnsi="Times New Roman" w:cs="Times New Roman"/>
          <w:sz w:val="24"/>
        </w:rPr>
        <w:t>1</w:t>
      </w:r>
    </w:p>
    <w:p>
      <w:pPr>
        <w:ind w:firstLine="420"/>
        <w:jc w:val="left"/>
        <w:rPr>
          <w:rFonts w:ascii="Times New Roman" w:hAnsi="Times New Roman" w:cs="Times New Roman"/>
          <w:sz w:val="24"/>
        </w:rPr>
      </w:pPr>
      <w:r>
        <w:rPr>
          <w:rFonts w:ascii="Times New Roman" w:hAnsi="Times New Roman" w:cs="Times New Roman"/>
          <w:sz w:val="24"/>
        </w:rPr>
        <w:t xml:space="preserve">Analog </w:t>
      </w:r>
      <w:del w:id="28" w:author="Nick Jackiw" w:date="2018-05-17T09:10:00Z">
        <w:r>
          <w:rPr>
            <w:rFonts w:ascii="Times New Roman" w:hAnsi="Times New Roman" w:cs="Times New Roman"/>
            <w:sz w:val="24"/>
          </w:rPr>
          <w:delText xml:space="preserve">hall </w:delText>
        </w:r>
      </w:del>
      <w:ins w:id="29" w:author="Nick Jackiw" w:date="2018-05-17T09:10:00Z">
        <w:r>
          <w:rPr>
            <w:rFonts w:ascii="Times New Roman" w:hAnsi="Times New Roman" w:cs="Times New Roman"/>
            <w:sz w:val="24"/>
          </w:rPr>
          <w:t xml:space="preserve">Hall </w:t>
        </w:r>
      </w:ins>
      <w:r>
        <w:rPr>
          <w:rFonts w:ascii="Times New Roman" w:hAnsi="Times New Roman" w:cs="Times New Roman"/>
          <w:sz w:val="24"/>
        </w:rPr>
        <w:t>sensor</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del w:id="30" w:author="Nick Jackiw" w:date="2018-05-17T09:13:00Z">
        <w:r>
          <w:rPr>
            <w:rFonts w:ascii="Times New Roman" w:hAnsi="Times New Roman" w:cs="Times New Roman"/>
            <w:sz w:val="24"/>
          </w:rPr>
          <w:delText>*</w:delText>
        </w:r>
      </w:del>
      <w:ins w:id="31" w:author="Nick Jackiw" w:date="2018-05-17T09:13:00Z">
        <w:r>
          <w:rPr>
            <w:rFonts w:ascii="Times New Roman" w:hAnsi="Times New Roman" w:cs="Times New Roman"/>
            <w:sz w:val="24"/>
          </w:rPr>
          <w:t>x</w:t>
        </w:r>
      </w:ins>
      <w:r>
        <w:rPr>
          <w:rFonts w:ascii="Times New Roman" w:hAnsi="Times New Roman" w:cs="Times New Roman"/>
          <w:sz w:val="24"/>
        </w:rPr>
        <w:t>1</w:t>
      </w:r>
    </w:p>
    <w:p>
      <w:pPr>
        <w:ind w:firstLine="420"/>
        <w:jc w:val="left"/>
        <w:rPr>
          <w:rFonts w:ascii="Times New Roman" w:hAnsi="Times New Roman" w:cs="Times New Roman"/>
          <w:sz w:val="24"/>
        </w:rPr>
      </w:pPr>
      <w:r>
        <w:rPr>
          <w:rFonts w:ascii="Times New Roman" w:hAnsi="Times New Roman" w:cs="Times New Roman"/>
          <w:sz w:val="24"/>
        </w:rPr>
        <w:t>ADC0832</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del w:id="32" w:author="Nick Jackiw" w:date="2018-05-17T09:13:00Z">
        <w:r>
          <w:rPr>
            <w:rFonts w:ascii="Times New Roman" w:hAnsi="Times New Roman" w:cs="Times New Roman"/>
            <w:sz w:val="24"/>
          </w:rPr>
          <w:delText>*</w:delText>
        </w:r>
      </w:del>
      <w:ins w:id="33" w:author="Nick Jackiw" w:date="2018-05-17T09:13:00Z">
        <w:r>
          <w:rPr>
            <w:rFonts w:ascii="Times New Roman" w:hAnsi="Times New Roman" w:cs="Times New Roman"/>
            <w:sz w:val="24"/>
          </w:rPr>
          <w:t>x</w:t>
        </w:r>
      </w:ins>
      <w:r>
        <w:rPr>
          <w:rFonts w:ascii="Times New Roman" w:hAnsi="Times New Roman" w:cs="Times New Roman"/>
          <w:sz w:val="24"/>
        </w:rPr>
        <w:t>1</w:t>
      </w:r>
    </w:p>
    <w:p>
      <w:pPr>
        <w:ind w:firstLine="420"/>
        <w:jc w:val="left"/>
        <w:rPr>
          <w:rFonts w:ascii="Times New Roman" w:hAnsi="Times New Roman" w:cs="Times New Roman"/>
          <w:sz w:val="24"/>
        </w:rPr>
      </w:pPr>
      <w:del w:id="34" w:author="Nick Jackiw" w:date="2018-05-17T09:11:00Z">
        <w:r>
          <w:rPr>
            <w:rFonts w:ascii="Times New Roman" w:hAnsi="Times New Roman" w:cs="Times New Roman"/>
            <w:sz w:val="24"/>
          </w:rPr>
          <w:delText>Led</w:delText>
        </w:r>
      </w:del>
      <w:ins w:id="35" w:author="Nick Jackiw" w:date="2018-05-17T09:11:00Z">
        <w:r>
          <w:rPr>
            <w:rFonts w:ascii="Times New Roman" w:hAnsi="Times New Roman" w:cs="Times New Roman"/>
            <w:sz w:val="24"/>
          </w:rPr>
          <w:t>LED</w:t>
        </w:r>
      </w:ins>
      <w:ins w:id="36" w:author="Nick Jackiw" w:date="2018-05-17T10:17:00Z">
        <w:r>
          <w:rPr>
            <w:rFonts w:ascii="Times New Roman" w:hAnsi="Times New Roman" w:cs="Times New Roman"/>
            <w:sz w:val="24"/>
          </w:rPr>
          <w:t xml:space="preserve"> (3-pin)</w:t>
        </w:r>
      </w:ins>
      <w:ins w:id="37" w:author="Nick Jackiw" w:date="2018-05-17T10:18:00Z">
        <w:r>
          <w:rPr>
            <w:rFonts w:ascii="Times New Roman" w:hAnsi="Times New Roman" w:cs="Times New Roman"/>
            <w:sz w:val="24"/>
          </w:rPr>
          <w:tab/>
        </w:r>
      </w:ins>
      <w:ins w:id="38" w:author="Nick Jackiw" w:date="2018-05-17T10:18:00Z">
        <w:r>
          <w:rPr>
            <w:rFonts w:ascii="Times New Roman" w:hAnsi="Times New Roman" w:cs="Times New Roman"/>
            <w:sz w:val="24"/>
          </w:rPr>
          <w:tab/>
        </w:r>
      </w:ins>
      <w:r>
        <w:rPr>
          <w:rFonts w:ascii="Times New Roman" w:hAnsi="Times New Roman" w:cs="Times New Roman"/>
          <w:sz w:val="24"/>
        </w:rPr>
        <w:tab/>
      </w:r>
      <w:del w:id="39" w:author="Nick Jackiw" w:date="2018-05-17T10:18:00Z">
        <w:r>
          <w:rPr>
            <w:rFonts w:ascii="Times New Roman" w:hAnsi="Times New Roman" w:cs="Times New Roman"/>
            <w:sz w:val="24"/>
          </w:rPr>
          <w:tab/>
        </w:r>
      </w:del>
      <w:del w:id="40" w:author="Nick Jackiw" w:date="2018-05-17T10:18:00Z">
        <w:r>
          <w:rPr>
            <w:rFonts w:ascii="Times New Roman" w:hAnsi="Times New Roman" w:cs="Times New Roman"/>
            <w:sz w:val="24"/>
          </w:rPr>
          <w:tab/>
        </w:r>
      </w:del>
      <w:del w:id="41" w:author="Nick Jackiw" w:date="2018-05-17T10:18:00Z">
        <w:r>
          <w:rPr>
            <w:rFonts w:ascii="Times New Roman" w:hAnsi="Times New Roman" w:cs="Times New Roman"/>
            <w:sz w:val="24"/>
          </w:rPr>
          <w:tab/>
        </w:r>
      </w:del>
      <w:r>
        <w:rPr>
          <w:rFonts w:ascii="Times New Roman" w:hAnsi="Times New Roman" w:cs="Times New Roman"/>
          <w:sz w:val="24"/>
        </w:rPr>
        <w:tab/>
      </w:r>
      <w:r>
        <w:rPr>
          <w:rFonts w:ascii="Times New Roman" w:hAnsi="Times New Roman" w:cs="Times New Roman"/>
          <w:sz w:val="24"/>
        </w:rPr>
        <w:tab/>
      </w:r>
      <w:del w:id="42" w:author="Nick Jackiw" w:date="2018-05-17T09:13:00Z">
        <w:r>
          <w:rPr>
            <w:rFonts w:ascii="Times New Roman" w:hAnsi="Times New Roman" w:cs="Times New Roman"/>
            <w:sz w:val="24"/>
          </w:rPr>
          <w:tab/>
        </w:r>
      </w:del>
      <w:del w:id="43" w:author="Nick Jackiw" w:date="2018-05-17T09:13:00Z">
        <w:r>
          <w:rPr>
            <w:rFonts w:ascii="Times New Roman" w:hAnsi="Times New Roman" w:cs="Times New Roman"/>
            <w:sz w:val="24"/>
          </w:rPr>
          <w:delText>*</w:delText>
        </w:r>
      </w:del>
      <w:ins w:id="44" w:author="Nick Jackiw" w:date="2018-05-17T09:13:00Z">
        <w:r>
          <w:rPr>
            <w:rFonts w:ascii="Times New Roman" w:hAnsi="Times New Roman" w:cs="Times New Roman"/>
            <w:sz w:val="24"/>
          </w:rPr>
          <w:t>x</w:t>
        </w:r>
      </w:ins>
      <w:r>
        <w:rPr>
          <w:rFonts w:ascii="Times New Roman" w:hAnsi="Times New Roman" w:cs="Times New Roman"/>
          <w:sz w:val="24"/>
        </w:rPr>
        <w:t>1</w:t>
      </w:r>
    </w:p>
    <w:p>
      <w:pPr>
        <w:ind w:firstLine="420"/>
        <w:jc w:val="left"/>
        <w:rPr>
          <w:rFonts w:ascii="Times New Roman" w:hAnsi="Times New Roman" w:cs="Times New Roman"/>
          <w:sz w:val="24"/>
        </w:rPr>
      </w:pPr>
      <w:r>
        <w:rPr>
          <w:rFonts w:ascii="Times New Roman" w:hAnsi="Times New Roman" w:cs="Times New Roman"/>
          <w:sz w:val="24"/>
        </w:rPr>
        <w:t xml:space="preserve">Dupont </w:t>
      </w:r>
      <w:del w:id="45" w:author="Nick Jackiw" w:date="2018-05-17T09:12:00Z">
        <w:r>
          <w:rPr>
            <w:rFonts w:ascii="Times New Roman" w:hAnsi="Times New Roman" w:cs="Times New Roman"/>
            <w:sz w:val="24"/>
          </w:rPr>
          <w:delText>Line</w:delText>
        </w:r>
      </w:del>
      <w:ins w:id="46" w:author="Nick Jackiw" w:date="2018-05-17T09:12:00Z">
        <w:r>
          <w:rPr>
            <w:rFonts w:ascii="Times New Roman" w:hAnsi="Times New Roman" w:cs="Times New Roman"/>
            <w:sz w:val="24"/>
          </w:rPr>
          <w:t>jumper wire</w:t>
        </w:r>
      </w:ins>
      <w:ins w:id="47" w:author="Nick Jackiw" w:date="2018-05-17T09:13:00Z">
        <w:r>
          <w:rPr>
            <w:rFonts w:ascii="Times New Roman" w:hAnsi="Times New Roman" w:cs="Times New Roman"/>
            <w:sz w:val="24"/>
          </w:rPr>
          <w:t>s</w:t>
        </w:r>
      </w:ins>
      <w:ins w:id="48" w:author="Nick Jackiw" w:date="2018-05-17T09:57:00Z">
        <w:r>
          <w:rPr>
            <w:rFonts w:ascii="Times New Roman" w:hAnsi="Times New Roman" w:cs="Times New Roman"/>
            <w:sz w:val="24"/>
          </w:rPr>
          <w:br w:type="textWrapping"/>
        </w:r>
      </w:ins>
      <w:ins w:id="49" w:author="Nick Jackiw" w:date="2018-05-17T09:57:00Z">
        <w:r>
          <w:rPr>
            <w:rFonts w:ascii="Times New Roman" w:hAnsi="Times New Roman" w:cs="Times New Roman"/>
            <w:sz w:val="24"/>
          </w:rPr>
          <w:tab/>
        </w:r>
      </w:ins>
      <w:ins w:id="50" w:author="Nick Jackiw" w:date="2018-05-17T09:57:00Z">
        <w:r>
          <w:rPr>
            <w:rFonts w:ascii="Times New Roman" w:hAnsi="Times New Roman" w:cs="Times New Roman"/>
            <w:sz w:val="24"/>
          </w:rPr>
          <w:t>any magnet</w:t>
        </w:r>
      </w:ins>
      <w:ins w:id="51" w:author="Nick Jackiw" w:date="2018-05-17T09:57:00Z">
        <w:r>
          <w:rPr>
            <w:rFonts w:ascii="Times New Roman" w:hAnsi="Times New Roman" w:cs="Times New Roman"/>
            <w:sz w:val="24"/>
          </w:rPr>
          <w:tab/>
        </w:r>
      </w:ins>
      <w:ins w:id="52" w:author="Nick Jackiw" w:date="2018-05-17T09:57:00Z">
        <w:r>
          <w:rPr>
            <w:rFonts w:ascii="Times New Roman" w:hAnsi="Times New Roman" w:cs="Times New Roman"/>
            <w:sz w:val="24"/>
          </w:rPr>
          <w:tab/>
        </w:r>
      </w:ins>
      <w:ins w:id="53" w:author="Nick Jackiw" w:date="2018-05-17T09:57:00Z">
        <w:r>
          <w:rPr>
            <w:rFonts w:ascii="Times New Roman" w:hAnsi="Times New Roman" w:cs="Times New Roman"/>
            <w:sz w:val="24"/>
          </w:rPr>
          <w:tab/>
        </w:r>
      </w:ins>
      <w:ins w:id="54" w:author="Nick Jackiw" w:date="2018-05-17T09:57:00Z">
        <w:r>
          <w:rPr>
            <w:rFonts w:ascii="Times New Roman" w:hAnsi="Times New Roman" w:cs="Times New Roman"/>
            <w:sz w:val="24"/>
          </w:rPr>
          <w:tab/>
        </w:r>
      </w:ins>
      <w:ins w:id="55" w:author="Nick Jackiw" w:date="2018-05-17T09:57:00Z">
        <w:r>
          <w:rPr>
            <w:rFonts w:ascii="Times New Roman" w:hAnsi="Times New Roman" w:cs="Times New Roman"/>
            <w:sz w:val="24"/>
          </w:rPr>
          <w:tab/>
        </w:r>
      </w:ins>
      <w:ins w:id="56" w:author="Nick Jackiw" w:date="2018-05-17T09:57:00Z">
        <w:r>
          <w:rPr>
            <w:rFonts w:ascii="Times New Roman" w:hAnsi="Times New Roman" w:cs="Times New Roman"/>
            <w:sz w:val="24"/>
          </w:rPr>
          <w:t>x1 (you provide)</w:t>
        </w:r>
      </w:ins>
    </w:p>
    <w:p>
      <w:pPr>
        <w:jc w:val="left"/>
        <w:rPr>
          <w:rFonts w:ascii="Times New Roman" w:hAnsi="Times New Roman" w:cs="Times New Roman"/>
          <w:sz w:val="24"/>
        </w:rPr>
      </w:pPr>
    </w:p>
    <w:p>
      <w:pPr>
        <w:jc w:val="left"/>
        <w:rPr>
          <w:ins w:id="57" w:author="Nick Jackiw" w:date="2018-05-17T09:23:00Z"/>
          <w:rFonts w:ascii="Times New Roman" w:hAnsi="Times New Roman" w:eastAsia="宋体" w:cs="Times New Roman"/>
          <w:color w:val="FF0000"/>
          <w:sz w:val="32"/>
          <w:szCs w:val="32"/>
          <w:shd w:val="clear" w:color="auto" w:fill="FFFFFF"/>
          <w:rPrChange w:id="58" w:author="Nick Jackiw" w:date="2018-05-17T09:25:00Z">
            <w:rPr>
              <w:ins w:id="59" w:author="Nick Jackiw" w:date="2018-05-17T09:23:00Z"/>
              <w:rFonts w:ascii="Times New Roman" w:hAnsi="Times New Roman" w:eastAsia="宋体" w:cs="Times New Roman"/>
              <w:color w:val="FF0000"/>
              <w:sz w:val="30"/>
              <w:szCs w:val="30"/>
              <w:shd w:val="clear" w:color="auto" w:fill="FFFFFF"/>
            </w:rPr>
          </w:rPrChange>
        </w:rPr>
      </w:pPr>
      <w:del w:id="60" w:author="Nick Jackiw" w:date="2018-05-17T09:23:00Z">
        <w:r>
          <w:rPr>
            <w:rFonts w:ascii="Times New Roman" w:hAnsi="Times New Roman" w:eastAsia="宋体" w:cs="Times New Roman"/>
            <w:color w:val="FF0000"/>
            <w:sz w:val="32"/>
            <w:szCs w:val="32"/>
            <w:shd w:val="clear" w:color="auto" w:fill="FFFFFF"/>
            <w:rPrChange w:id="61" w:author="Nick Jackiw" w:date="2018-05-17T09:25:00Z">
              <w:rPr>
                <w:rFonts w:ascii="Times New Roman" w:hAnsi="Times New Roman" w:eastAsia="宋体" w:cs="Times New Roman"/>
                <w:color w:val="FF0000"/>
                <w:sz w:val="30"/>
                <w:szCs w:val="30"/>
                <w:shd w:val="clear" w:color="auto" w:fill="FFFFFF"/>
              </w:rPr>
            </w:rPrChange>
          </w:rPr>
          <w:delText xml:space="preserve">Ready to </w:delText>
        </w:r>
      </w:del>
      <w:del w:id="62" w:author="Nick Jackiw" w:date="2018-05-17T09:14:00Z">
        <w:r>
          <w:rPr>
            <w:rFonts w:ascii="Times New Roman" w:hAnsi="Times New Roman" w:eastAsia="宋体" w:cs="Times New Roman"/>
            <w:color w:val="FF0000"/>
            <w:sz w:val="32"/>
            <w:szCs w:val="32"/>
            <w:shd w:val="clear" w:color="auto" w:fill="FFFFFF"/>
            <w:rPrChange w:id="63" w:author="Nick Jackiw" w:date="2018-05-17T09:25:00Z">
              <w:rPr>
                <w:rFonts w:ascii="Times New Roman" w:hAnsi="Times New Roman" w:eastAsia="宋体" w:cs="Times New Roman"/>
                <w:color w:val="FF0000"/>
                <w:sz w:val="30"/>
                <w:szCs w:val="30"/>
                <w:shd w:val="clear" w:color="auto" w:fill="FFFFFF"/>
              </w:rPr>
            </w:rPrChange>
          </w:rPr>
          <w:delText>work</w:delText>
        </w:r>
      </w:del>
      <w:ins w:id="64" w:author="Nick Jackiw" w:date="2018-05-17T09:23:00Z">
        <w:r>
          <w:rPr>
            <w:rFonts w:ascii="Times New Roman" w:hAnsi="Times New Roman" w:eastAsia="宋体" w:cs="Times New Roman"/>
            <w:color w:val="FF0000"/>
            <w:sz w:val="32"/>
            <w:szCs w:val="32"/>
            <w:shd w:val="clear" w:color="auto" w:fill="FFFFFF"/>
            <w:rPrChange w:id="65" w:author="Nick Jackiw" w:date="2018-05-17T09:25:00Z">
              <w:rPr>
                <w:rFonts w:ascii="Times New Roman" w:hAnsi="Times New Roman" w:eastAsia="宋体" w:cs="Times New Roman"/>
                <w:color w:val="FF0000"/>
                <w:sz w:val="30"/>
                <w:szCs w:val="30"/>
                <w:shd w:val="clear" w:color="auto" w:fill="FFFFFF"/>
              </w:rPr>
            </w:rPrChange>
          </w:rPr>
          <w:t>Experimental Procedure</w:t>
        </w:r>
      </w:ins>
    </w:p>
    <w:p>
      <w:pPr>
        <w:pStyle w:val="6"/>
        <w:numPr>
          <w:ilvl w:val="0"/>
          <w:numId w:val="1"/>
        </w:numPr>
        <w:jc w:val="left"/>
        <w:rPr>
          <w:ins w:id="67" w:author="Nick Jackiw" w:date="2018-05-17T09:25:00Z"/>
          <w:rFonts w:ascii="Times New Roman" w:hAnsi="Times New Roman" w:eastAsia="宋体" w:cs="Times New Roman"/>
          <w:color w:val="FF0000"/>
          <w:sz w:val="28"/>
          <w:szCs w:val="28"/>
          <w:shd w:val="clear" w:color="auto" w:fill="FFFFFF"/>
          <w:rPrChange w:id="68" w:author="Nick Jackiw" w:date="2018-05-17T09:25:00Z">
            <w:rPr>
              <w:ins w:id="69" w:author="Nick Jackiw" w:date="2018-05-17T09:25:00Z"/>
              <w:shd w:val="clear" w:color="auto" w:fill="FFFFFF"/>
            </w:rPr>
          </w:rPrChange>
        </w:rPr>
        <w:pPrChange w:id="66" w:author="Nick Jackiw" w:date="2018-05-17T09:25:00Z">
          <w:pPr>
            <w:jc w:val="left"/>
          </w:pPr>
        </w:pPrChange>
      </w:pPr>
      <w:ins w:id="70" w:author="Nick Jackiw" w:date="2018-05-17T09:25:00Z">
        <w:r>
          <w:rPr>
            <w:rFonts w:ascii="Times New Roman" w:hAnsi="Times New Roman" w:eastAsia="宋体" w:cs="Times New Roman"/>
            <w:color w:val="FF0000"/>
            <w:sz w:val="28"/>
            <w:szCs w:val="28"/>
            <w:shd w:val="clear" w:color="auto" w:fill="FFFFFF"/>
            <w:rPrChange w:id="71" w:author="Nick Jackiw" w:date="2018-05-17T09:25:00Z">
              <w:rPr>
                <w:rFonts w:ascii="Times New Roman" w:hAnsi="Times New Roman" w:eastAsia="宋体" w:cs="Times New Roman"/>
                <w:color w:val="FF0000"/>
                <w:sz w:val="30"/>
                <w:szCs w:val="30"/>
                <w:shd w:val="clear" w:color="auto" w:fill="FFFFFF"/>
              </w:rPr>
            </w:rPrChange>
          </w:rPr>
          <w:t xml:space="preserve">If you have not done so already, </w:t>
        </w:r>
      </w:ins>
      <w:ins w:id="72" w:author="Nick Jackiw" w:date="2018-05-17T09:25:00Z">
        <w:r>
          <w:rPr>
            <w:rFonts w:ascii="Times New Roman" w:hAnsi="Times New Roman" w:eastAsia="宋体" w:cs="Times New Roman"/>
            <w:color w:val="FF0000"/>
            <w:sz w:val="28"/>
            <w:szCs w:val="28"/>
            <w:shd w:val="clear" w:color="auto" w:fill="FFFFFF"/>
          </w:rPr>
          <w:t>prepare</w:t>
        </w:r>
      </w:ins>
      <w:ins w:id="73" w:author="Nick Jackiw" w:date="2018-05-17T09:24:00Z">
        <w:r>
          <w:rPr>
            <w:rFonts w:ascii="Times New Roman" w:hAnsi="Times New Roman" w:eastAsia="宋体" w:cs="Times New Roman"/>
            <w:color w:val="FF0000"/>
            <w:sz w:val="28"/>
            <w:szCs w:val="28"/>
            <w:shd w:val="clear" w:color="auto" w:fill="FFFFFF"/>
            <w:rPrChange w:id="74" w:author="Nick Jackiw" w:date="2018-05-17T09:25:00Z">
              <w:rPr>
                <w:shd w:val="clear" w:color="auto" w:fill="FFFFFF"/>
              </w:rPr>
            </w:rPrChange>
          </w:rPr>
          <w:t xml:space="preserve"> your development system by installing the Python interpreter, </w:t>
        </w:r>
      </w:ins>
      <w:ins w:id="75" w:author="Nick Jackiw" w:date="2018-05-17T09:24:00Z">
        <w:r>
          <w:rPr>
            <w:rFonts w:ascii="Times New Roman" w:hAnsi="Times New Roman" w:eastAsia="宋体" w:cs="Times New Roman"/>
            <w:color w:val="FF0000"/>
            <w:sz w:val="28"/>
            <w:szCs w:val="28"/>
            <w:shd w:val="clear" w:color="auto" w:fill="FFFFFF"/>
            <w:rPrChange w:id="76" w:author="Nick Jackiw" w:date="2018-05-17T09:25:00Z">
              <w:rPr>
                <w:shd w:val="clear" w:color="auto" w:fill="FFFFFF"/>
              </w:rPr>
            </w:rPrChange>
          </w:rPr>
          <w:t>RPi</w:t>
        </w:r>
      </w:ins>
      <w:ins w:id="77" w:author="Nick Jackiw" w:date="2018-05-17T09:25:00Z">
        <w:r>
          <w:rPr>
            <w:rFonts w:ascii="Times New Roman" w:hAnsi="Times New Roman" w:eastAsia="宋体" w:cs="Times New Roman"/>
            <w:color w:val="FF0000"/>
            <w:sz w:val="28"/>
            <w:szCs w:val="28"/>
            <w:shd w:val="clear" w:color="auto" w:fill="FFFFFF"/>
            <w:rPrChange w:id="78" w:author="Nick Jackiw" w:date="2018-05-17T09:25:00Z">
              <w:rPr>
                <w:shd w:val="clear" w:color="auto" w:fill="FFFFFF"/>
              </w:rPr>
            </w:rPrChange>
          </w:rPr>
          <w:t>.GIO</w:t>
        </w:r>
      </w:ins>
      <w:ins w:id="79" w:author="Nick Jackiw" w:date="2018-05-17T09:25:00Z">
        <w:r>
          <w:rPr>
            <w:rFonts w:ascii="Times New Roman" w:hAnsi="Times New Roman" w:eastAsia="宋体" w:cs="Times New Roman"/>
            <w:color w:val="FF0000"/>
            <w:sz w:val="28"/>
            <w:szCs w:val="28"/>
            <w:shd w:val="clear" w:color="auto" w:fill="FFFFFF"/>
            <w:rPrChange w:id="80" w:author="Nick Jackiw" w:date="2018-05-17T09:25:00Z">
              <w:rPr>
                <w:shd w:val="clear" w:color="auto" w:fill="FFFFFF"/>
              </w:rPr>
            </w:rPrChange>
          </w:rPr>
          <w:t xml:space="preserve"> library, and </w:t>
        </w:r>
      </w:ins>
      <w:ins w:id="81" w:author="Nick Jackiw" w:date="2018-05-17T09:25:00Z">
        <w:r>
          <w:rPr>
            <w:rFonts w:ascii="Times New Roman" w:hAnsi="Times New Roman" w:eastAsia="宋体" w:cs="Times New Roman"/>
            <w:color w:val="FF0000"/>
            <w:sz w:val="28"/>
            <w:szCs w:val="28"/>
            <w:shd w:val="clear" w:color="auto" w:fill="FFFFFF"/>
            <w:rPrChange w:id="82" w:author="Nick Jackiw" w:date="2018-05-17T09:25:00Z">
              <w:rPr>
                <w:shd w:val="clear" w:color="auto" w:fill="FFFFFF"/>
              </w:rPr>
            </w:rPrChange>
          </w:rPr>
          <w:t>wiringPi</w:t>
        </w:r>
      </w:ins>
      <w:ins w:id="83" w:author="Nick Jackiw" w:date="2018-05-17T09:25:00Z">
        <w:r>
          <w:rPr>
            <w:rFonts w:ascii="Times New Roman" w:hAnsi="Times New Roman" w:eastAsia="宋体" w:cs="Times New Roman"/>
            <w:color w:val="FF0000"/>
            <w:sz w:val="28"/>
            <w:szCs w:val="28"/>
            <w:shd w:val="clear" w:color="auto" w:fill="FFFFFF"/>
            <w:rPrChange w:id="84" w:author="Nick Jackiw" w:date="2018-05-17T09:25:00Z">
              <w:rPr>
                <w:shd w:val="clear" w:color="auto" w:fill="FFFFFF"/>
              </w:rPr>
            </w:rPrChange>
          </w:rPr>
          <w:t xml:space="preserve"> </w:t>
        </w:r>
      </w:ins>
      <w:ins w:id="85" w:author="Nick Jackiw" w:date="2018-05-17T09:25:00Z">
        <w:r>
          <w:rPr>
            <w:rFonts w:ascii="Times New Roman" w:hAnsi="Times New Roman" w:eastAsia="宋体" w:cs="Times New Roman"/>
            <w:color w:val="FF0000"/>
            <w:sz w:val="28"/>
            <w:szCs w:val="28"/>
            <w:shd w:val="clear" w:color="auto" w:fill="FFFFFF"/>
            <w:rPrChange w:id="86" w:author="Nick Jackiw" w:date="2018-05-17T09:25:00Z">
              <w:rPr>
                <w:shd w:val="clear" w:color="auto" w:fill="FFFFFF"/>
              </w:rPr>
            </w:rPrChange>
          </w:rPr>
          <w:t>library as described in READ_ME.TXT.</w:t>
        </w:r>
      </w:ins>
    </w:p>
    <w:p>
      <w:pPr>
        <w:pStyle w:val="6"/>
        <w:numPr>
          <w:ilvl w:val="0"/>
          <w:numId w:val="1"/>
        </w:numPr>
        <w:jc w:val="left"/>
        <w:rPr>
          <w:ins w:id="88" w:author="Nick Jackiw" w:date="2018-05-17T09:29:00Z"/>
          <w:rFonts w:ascii="Times New Roman" w:hAnsi="Times New Roman" w:eastAsia="宋体" w:cs="Times New Roman"/>
          <w:color w:val="FF0000"/>
          <w:sz w:val="28"/>
          <w:szCs w:val="28"/>
          <w:shd w:val="clear" w:color="auto" w:fill="FFFFFF"/>
        </w:rPr>
        <w:pPrChange w:id="87" w:author="Nick Jackiw" w:date="2018-05-17T09:25:00Z">
          <w:pPr>
            <w:jc w:val="left"/>
          </w:pPr>
        </w:pPrChange>
      </w:pPr>
      <w:ins w:id="89" w:author="Nick Jackiw" w:date="2018-05-17T09:28:00Z">
        <w:r>
          <w:rPr>
            <w:rFonts w:ascii="Times New Roman" w:hAnsi="Times New Roman" w:eastAsia="宋体" w:cs="Times New Roman"/>
            <w:color w:val="FF0000"/>
            <w:sz w:val="28"/>
            <w:szCs w:val="28"/>
            <w:shd w:val="clear" w:color="auto" w:fill="FFFFFF"/>
          </w:rPr>
          <w:t>Install the ADC0832 analog/digital converter IC, analog Hall effect sensor, and three-pin LED on your breadboard, and use</w:t>
        </w:r>
      </w:ins>
      <w:ins w:id="90" w:author="Nick Jackiw" w:date="2018-05-17T09:29:00Z">
        <w:r>
          <w:rPr>
            <w:rFonts w:ascii="Times New Roman" w:hAnsi="Times New Roman" w:eastAsia="宋体" w:cs="Times New Roman"/>
            <w:color w:val="FF0000"/>
            <w:sz w:val="28"/>
            <w:szCs w:val="28"/>
            <w:shd w:val="clear" w:color="auto" w:fill="FFFFFF"/>
          </w:rPr>
          <w:t xml:space="preserve"> </w:t>
        </w:r>
      </w:ins>
      <w:ins w:id="91" w:author="Nick Jackiw" w:date="2018-05-17T09:26:00Z">
        <w:r>
          <w:rPr>
            <w:rFonts w:ascii="Times New Roman" w:hAnsi="Times New Roman" w:eastAsia="宋体" w:cs="Times New Roman"/>
            <w:color w:val="FF0000"/>
            <w:sz w:val="28"/>
            <w:szCs w:val="28"/>
            <w:shd w:val="clear" w:color="auto" w:fill="FFFFFF"/>
          </w:rPr>
          <w:t xml:space="preserve">Dupont jumper wires </w:t>
        </w:r>
      </w:ins>
      <w:ins w:id="92" w:author="Nick Jackiw" w:date="2018-05-17T09:29:00Z">
        <w:r>
          <w:rPr>
            <w:rFonts w:ascii="Times New Roman" w:hAnsi="Times New Roman" w:eastAsia="宋体" w:cs="Times New Roman"/>
            <w:color w:val="FF0000"/>
            <w:sz w:val="28"/>
            <w:szCs w:val="28"/>
            <w:shd w:val="clear" w:color="auto" w:fill="FFFFFF"/>
          </w:rPr>
          <w:t xml:space="preserve">to connect them to each other and your Raspberry Pi as illustrated in the Wiring Diagram below. </w:t>
        </w:r>
      </w:ins>
      <w:ins w:id="93" w:author="Nick Jackiw" w:date="2018-05-17T09:27:00Z">
        <w:r>
          <w:rPr>
            <w:rFonts w:ascii="Times New Roman" w:hAnsi="Times New Roman" w:eastAsia="宋体" w:cs="Times New Roman"/>
            <w:color w:val="FF0000"/>
            <w:sz w:val="28"/>
            <w:szCs w:val="28"/>
            <w:shd w:val="clear" w:color="auto" w:fill="FFFFFF"/>
          </w:rPr>
          <w:t>(The three-pin LED provided in th</w:t>
        </w:r>
      </w:ins>
      <w:ins w:id="94" w:author="Nick Jackiw" w:date="2018-05-17T09:28:00Z">
        <w:r>
          <w:rPr>
            <w:rFonts w:ascii="Times New Roman" w:hAnsi="Times New Roman" w:eastAsia="宋体" w:cs="Times New Roman"/>
            <w:color w:val="FF0000"/>
            <w:sz w:val="28"/>
            <w:szCs w:val="28"/>
            <w:shd w:val="clear" w:color="auto" w:fill="FFFFFF"/>
          </w:rPr>
          <w:t>is kit includes onboard series resistors, so no additional resistors are needed.)</w:t>
        </w:r>
      </w:ins>
    </w:p>
    <w:p>
      <w:pPr>
        <w:pStyle w:val="6"/>
        <w:numPr>
          <w:ilvl w:val="0"/>
          <w:numId w:val="1"/>
        </w:numPr>
        <w:jc w:val="left"/>
        <w:rPr>
          <w:ins w:id="96" w:author="Nick Jackiw" w:date="2018-05-17T09:34:00Z"/>
          <w:rFonts w:ascii="Times New Roman" w:hAnsi="Times New Roman" w:eastAsia="宋体" w:cs="Times New Roman"/>
          <w:color w:val="FF0000"/>
          <w:sz w:val="28"/>
          <w:szCs w:val="28"/>
          <w:shd w:val="clear" w:color="auto" w:fill="FFFFFF"/>
        </w:rPr>
        <w:pPrChange w:id="95" w:author="Nick Jackiw" w:date="2018-05-17T09:32:00Z">
          <w:pPr>
            <w:jc w:val="left"/>
          </w:pPr>
        </w:pPrChange>
      </w:pPr>
      <w:ins w:id="97" w:author="Nick Jackiw" w:date="2018-05-17T09:32:00Z">
        <w:r>
          <w:rPr>
            <w:rFonts w:ascii="Times New Roman" w:hAnsi="Times New Roman" w:eastAsia="宋体" w:cs="Times New Roman"/>
            <w:color w:val="FF0000"/>
            <w:sz w:val="28"/>
            <w:szCs w:val="28"/>
            <w:shd w:val="clear" w:color="auto" w:fill="FFFFFF"/>
          </w:rPr>
          <w:t xml:space="preserve">Execute the sample stored in this experiment’s subfolder. </w:t>
        </w:r>
      </w:ins>
    </w:p>
    <w:p>
      <w:pPr>
        <w:pStyle w:val="6"/>
        <w:ind w:firstLine="420"/>
        <w:jc w:val="center"/>
        <w:rPr>
          <w:ins w:id="99" w:author="Nick Jackiw" w:date="2018-05-17T09:39:00Z"/>
          <w:rFonts w:ascii="Courier" w:hAnsi="Courier" w:eastAsia="宋体" w:cs="Times New Roman"/>
          <w:color w:val="FF0000"/>
          <w:sz w:val="28"/>
          <w:szCs w:val="28"/>
          <w:shd w:val="clear" w:color="auto" w:fill="FFFFFF"/>
        </w:rPr>
        <w:pPrChange w:id="98" w:author="Nick Jackiw" w:date="2018-05-17T09:39:00Z">
          <w:pPr>
            <w:ind w:firstLine="420"/>
            <w:jc w:val="center"/>
          </w:pPr>
        </w:pPrChange>
      </w:pPr>
      <w:ins w:id="100" w:author="Nick Jackiw" w:date="2018-05-17T09:32:00Z">
        <w:r>
          <w:rPr>
            <w:rFonts w:ascii="Times New Roman" w:hAnsi="Times New Roman" w:eastAsia="宋体" w:cs="Times New Roman"/>
            <w:color w:val="FF0000"/>
            <w:sz w:val="28"/>
            <w:szCs w:val="28"/>
            <w:shd w:val="clear" w:color="auto" w:fill="FFFFFF"/>
          </w:rPr>
          <w:t>If using C, c</w:t>
        </w:r>
      </w:ins>
      <w:ins w:id="101" w:author="Nick Jackiw" w:date="2018-05-17T09:30:00Z">
        <w:r>
          <w:rPr>
            <w:rFonts w:ascii="Times New Roman" w:hAnsi="Times New Roman" w:eastAsia="宋体" w:cs="Times New Roman"/>
            <w:color w:val="FF0000"/>
            <w:sz w:val="28"/>
            <w:szCs w:val="28"/>
            <w:shd w:val="clear" w:color="auto" w:fill="FFFFFF"/>
          </w:rPr>
          <w:t>ompile and execute the C code</w:t>
        </w:r>
      </w:ins>
      <w:ins w:id="102" w:author="Nick Jackiw" w:date="2018-05-17T09:33:00Z">
        <w:r>
          <w:rPr>
            <w:rFonts w:ascii="Times New Roman" w:hAnsi="Times New Roman" w:eastAsia="宋体" w:cs="Times New Roman"/>
            <w:color w:val="FF0000"/>
            <w:sz w:val="28"/>
            <w:szCs w:val="28"/>
            <w:shd w:val="clear" w:color="auto" w:fill="FFFFFF"/>
          </w:rPr>
          <w:t>:</w:t>
        </w:r>
      </w:ins>
      <w:ins w:id="103" w:author="Nick Jackiw" w:date="2018-05-17T09:34:00Z">
        <w:r>
          <w:rPr>
            <w:rFonts w:ascii="Times New Roman" w:hAnsi="Times New Roman" w:eastAsia="宋体" w:cs="Times New Roman"/>
            <w:color w:val="FF0000"/>
            <w:sz w:val="28"/>
            <w:szCs w:val="28"/>
            <w:shd w:val="clear" w:color="auto" w:fill="FFFFFF"/>
          </w:rPr>
          <w:br w:type="textWrapping"/>
        </w:r>
      </w:ins>
      <w:ins w:id="104" w:author="Nick Jackiw" w:date="2018-05-17T09:35:00Z">
        <w:r>
          <w:rPr>
            <w:rFonts w:ascii="Courier" w:hAnsi="Courier" w:eastAsia="宋体" w:cs="Times New Roman"/>
            <w:color w:val="FF0000"/>
            <w:sz w:val="28"/>
            <w:szCs w:val="28"/>
            <w:shd w:val="clear" w:color="auto" w:fill="FFFFFF"/>
            <w:rPrChange w:id="105" w:author="Nick Jackiw" w:date="2018-05-17T09:38:00Z">
              <w:rPr>
                <w:rFonts w:ascii="Times New Roman" w:hAnsi="Times New Roman" w:eastAsia="宋体" w:cs="Times New Roman"/>
                <w:color w:val="FF0000"/>
                <w:sz w:val="28"/>
                <w:szCs w:val="28"/>
                <w:shd w:val="clear" w:color="auto" w:fill="FFFFFF"/>
              </w:rPr>
            </w:rPrChange>
          </w:rPr>
          <w:t>cd Code/C</w:t>
        </w:r>
      </w:ins>
      <w:ins w:id="106" w:author="Nick Jackiw" w:date="2018-05-17T09:35:00Z">
        <w:r>
          <w:rPr>
            <w:rFonts w:ascii="Courier" w:hAnsi="Courier" w:eastAsia="宋体" w:cs="Times New Roman"/>
            <w:color w:val="FF0000"/>
            <w:sz w:val="28"/>
            <w:szCs w:val="28"/>
            <w:shd w:val="clear" w:color="auto" w:fill="FFFFFF"/>
            <w:rPrChange w:id="107" w:author="Nick Jackiw" w:date="2018-05-17T09:38:00Z">
              <w:rPr>
                <w:rFonts w:ascii="Times New Roman" w:hAnsi="Times New Roman" w:eastAsia="宋体" w:cs="Times New Roman"/>
                <w:color w:val="FF0000"/>
                <w:sz w:val="28"/>
                <w:szCs w:val="28"/>
                <w:shd w:val="clear" w:color="auto" w:fill="FFFFFF"/>
              </w:rPr>
            </w:rPrChange>
          </w:rPr>
          <w:br w:type="textWrapping"/>
        </w:r>
      </w:ins>
      <w:ins w:id="108" w:author="Nick Jackiw" w:date="2018-05-17T09:34:00Z">
        <w:r>
          <w:rPr>
            <w:rFonts w:ascii="Courier" w:hAnsi="Courier" w:eastAsia="宋体" w:cs="Times New Roman"/>
            <w:color w:val="FF0000"/>
            <w:sz w:val="28"/>
            <w:szCs w:val="28"/>
            <w:shd w:val="clear" w:color="auto" w:fill="FFFFFF"/>
            <w:rPrChange w:id="109" w:author="Nick Jackiw" w:date="2018-05-17T09:38:00Z">
              <w:rPr>
                <w:rFonts w:ascii="Times New Roman" w:hAnsi="Times New Roman" w:eastAsia="宋体" w:cs="Times New Roman"/>
                <w:color w:val="FF0000"/>
                <w:sz w:val="28"/>
                <w:szCs w:val="28"/>
                <w:shd w:val="clear" w:color="auto" w:fill="FFFFFF"/>
              </w:rPr>
            </w:rPrChange>
          </w:rPr>
          <w:t>gcc</w:t>
        </w:r>
      </w:ins>
      <w:ins w:id="110" w:author="Nick Jackiw" w:date="2018-05-17T09:34:00Z">
        <w:r>
          <w:rPr>
            <w:rFonts w:ascii="Courier" w:hAnsi="Courier" w:eastAsia="宋体" w:cs="Times New Roman"/>
            <w:color w:val="FF0000"/>
            <w:sz w:val="28"/>
            <w:szCs w:val="28"/>
            <w:shd w:val="clear" w:color="auto" w:fill="FFFFFF"/>
            <w:rPrChange w:id="111" w:author="Nick Jackiw" w:date="2018-05-17T09:38:00Z">
              <w:rPr>
                <w:rFonts w:ascii="Times New Roman" w:hAnsi="Times New Roman" w:eastAsia="宋体" w:cs="Times New Roman"/>
                <w:color w:val="FF0000"/>
                <w:sz w:val="28"/>
                <w:szCs w:val="28"/>
                <w:shd w:val="clear" w:color="auto" w:fill="FFFFFF"/>
              </w:rPr>
            </w:rPrChange>
          </w:rPr>
          <w:t xml:space="preserve"> </w:t>
        </w:r>
      </w:ins>
      <w:ins w:id="112" w:author="Nick Jackiw" w:date="2018-05-17T09:34:00Z">
        <w:r>
          <w:rPr>
            <w:rFonts w:ascii="Courier" w:hAnsi="Courier" w:eastAsia="宋体" w:cs="Times New Roman"/>
            <w:color w:val="FF0000"/>
            <w:sz w:val="28"/>
            <w:szCs w:val="28"/>
            <w:shd w:val="clear" w:color="auto" w:fill="FFFFFF"/>
            <w:rPrChange w:id="113" w:author="Nick Jackiw" w:date="2018-05-17T09:38:00Z">
              <w:rPr>
                <w:rFonts w:ascii="Times New Roman" w:hAnsi="Times New Roman" w:eastAsia="宋体" w:cs="Times New Roman"/>
                <w:color w:val="FF0000"/>
                <w:sz w:val="28"/>
                <w:szCs w:val="28"/>
                <w:shd w:val="clear" w:color="auto" w:fill="FFFFFF"/>
              </w:rPr>
            </w:rPrChange>
          </w:rPr>
          <w:t>analogHall.c</w:t>
        </w:r>
      </w:ins>
      <w:ins w:id="114" w:author="Nick Jackiw" w:date="2018-05-17T09:34:00Z">
        <w:r>
          <w:rPr>
            <w:rFonts w:ascii="Courier" w:hAnsi="Courier" w:eastAsia="宋体" w:cs="Times New Roman"/>
            <w:color w:val="FF0000"/>
            <w:sz w:val="28"/>
            <w:szCs w:val="28"/>
            <w:shd w:val="clear" w:color="auto" w:fill="FFFFFF"/>
            <w:rPrChange w:id="115" w:author="Nick Jackiw" w:date="2018-05-17T09:38:00Z">
              <w:rPr>
                <w:rFonts w:ascii="Times New Roman" w:hAnsi="Times New Roman" w:eastAsia="宋体" w:cs="Times New Roman"/>
                <w:color w:val="FF0000"/>
                <w:sz w:val="28"/>
                <w:szCs w:val="28"/>
                <w:shd w:val="clear" w:color="auto" w:fill="FFFFFF"/>
              </w:rPr>
            </w:rPrChange>
          </w:rPr>
          <w:t xml:space="preserve"> -o </w:t>
        </w:r>
      </w:ins>
      <w:ins w:id="116" w:author="Nick Jackiw" w:date="2018-05-17T09:34:00Z">
        <w:r>
          <w:rPr>
            <w:rFonts w:ascii="Courier" w:hAnsi="Courier" w:eastAsia="宋体" w:cs="Times New Roman"/>
            <w:color w:val="FF0000"/>
            <w:sz w:val="28"/>
            <w:szCs w:val="28"/>
            <w:shd w:val="clear" w:color="auto" w:fill="FFFFFF"/>
            <w:rPrChange w:id="117" w:author="Nick Jackiw" w:date="2018-05-17T09:38:00Z">
              <w:rPr>
                <w:rFonts w:ascii="Times New Roman" w:hAnsi="Times New Roman" w:eastAsia="宋体" w:cs="Times New Roman"/>
                <w:color w:val="FF0000"/>
                <w:sz w:val="28"/>
                <w:szCs w:val="28"/>
                <w:shd w:val="clear" w:color="auto" w:fill="FFFFFF"/>
              </w:rPr>
            </w:rPrChange>
          </w:rPr>
          <w:t>analogHall.out</w:t>
        </w:r>
      </w:ins>
      <w:ins w:id="118" w:author="Nick Jackiw" w:date="2018-05-17T09:34:00Z">
        <w:r>
          <w:rPr>
            <w:rFonts w:ascii="Courier" w:hAnsi="Courier" w:eastAsia="宋体" w:cs="Times New Roman"/>
            <w:color w:val="FF0000"/>
            <w:sz w:val="28"/>
            <w:szCs w:val="28"/>
            <w:shd w:val="clear" w:color="auto" w:fill="FFFFFF"/>
            <w:rPrChange w:id="119" w:author="Nick Jackiw" w:date="2018-05-17T09:38:00Z">
              <w:rPr>
                <w:rFonts w:ascii="Times New Roman" w:hAnsi="Times New Roman" w:eastAsia="宋体" w:cs="Times New Roman"/>
                <w:color w:val="FF0000"/>
                <w:sz w:val="28"/>
                <w:szCs w:val="28"/>
                <w:shd w:val="clear" w:color="auto" w:fill="FFFFFF"/>
              </w:rPr>
            </w:rPrChange>
          </w:rPr>
          <w:t xml:space="preserve"> </w:t>
        </w:r>
      </w:ins>
      <w:ins w:id="120" w:author="Nick Jackiw" w:date="2018-05-17T09:35:00Z">
        <w:r>
          <w:rPr>
            <w:rFonts w:ascii="Courier" w:hAnsi="Courier" w:eastAsia="宋体" w:cs="Times New Roman"/>
            <w:color w:val="FF0000"/>
            <w:sz w:val="28"/>
            <w:szCs w:val="28"/>
            <w:shd w:val="clear" w:color="auto" w:fill="FFFFFF"/>
            <w:rPrChange w:id="121" w:author="Nick Jackiw" w:date="2018-05-17T09:38:00Z">
              <w:rPr>
                <w:rFonts w:ascii="Times New Roman" w:hAnsi="Times New Roman" w:eastAsia="宋体" w:cs="Times New Roman"/>
                <w:color w:val="FF0000"/>
                <w:sz w:val="28"/>
                <w:szCs w:val="28"/>
                <w:shd w:val="clear" w:color="auto" w:fill="FFFFFF"/>
              </w:rPr>
            </w:rPrChange>
          </w:rPr>
          <w:t>–</w:t>
        </w:r>
      </w:ins>
      <w:ins w:id="122" w:author="Nick Jackiw" w:date="2018-05-17T09:34:00Z">
        <w:r>
          <w:rPr>
            <w:rFonts w:ascii="Courier" w:hAnsi="Courier" w:eastAsia="宋体" w:cs="Times New Roman"/>
            <w:color w:val="FF0000"/>
            <w:sz w:val="28"/>
            <w:szCs w:val="28"/>
            <w:shd w:val="clear" w:color="auto" w:fill="FFFFFF"/>
            <w:rPrChange w:id="123" w:author="Nick Jackiw" w:date="2018-05-17T09:38:00Z">
              <w:rPr>
                <w:rFonts w:ascii="Times New Roman" w:hAnsi="Times New Roman" w:eastAsia="宋体" w:cs="Times New Roman"/>
                <w:color w:val="FF0000"/>
                <w:sz w:val="28"/>
                <w:szCs w:val="28"/>
                <w:shd w:val="clear" w:color="auto" w:fill="FFFFFF"/>
              </w:rPr>
            </w:rPrChange>
          </w:rPr>
          <w:t>lwiringPi</w:t>
        </w:r>
      </w:ins>
      <w:ins w:id="124" w:author="Nick Jackiw" w:date="2018-05-17T09:35:00Z">
        <w:r>
          <w:rPr>
            <w:rFonts w:ascii="Courier" w:hAnsi="Courier" w:eastAsia="宋体" w:cs="Times New Roman"/>
            <w:color w:val="FF0000"/>
            <w:sz w:val="28"/>
            <w:szCs w:val="28"/>
            <w:shd w:val="clear" w:color="auto" w:fill="FFFFFF"/>
            <w:rPrChange w:id="125" w:author="Nick Jackiw" w:date="2018-05-17T09:38:00Z">
              <w:rPr>
                <w:rFonts w:ascii="Times New Roman" w:hAnsi="Times New Roman" w:eastAsia="宋体" w:cs="Times New Roman"/>
                <w:color w:val="FF0000"/>
                <w:sz w:val="28"/>
                <w:szCs w:val="28"/>
                <w:shd w:val="clear" w:color="auto" w:fill="FFFFFF"/>
              </w:rPr>
            </w:rPrChange>
          </w:rPr>
          <w:br w:type="textWrapping"/>
        </w:r>
      </w:ins>
      <w:ins w:id="126" w:author="Nick Jackiw" w:date="2018-05-17T09:35:00Z">
        <w:r>
          <w:rPr>
            <w:rFonts w:ascii="Courier" w:hAnsi="Courier" w:eastAsia="宋体" w:cs="Times New Roman"/>
            <w:color w:val="FF0000"/>
            <w:sz w:val="28"/>
            <w:szCs w:val="28"/>
            <w:shd w:val="clear" w:color="auto" w:fill="FFFFFF"/>
            <w:rPrChange w:id="127" w:author="Nick Jackiw" w:date="2018-05-17T09:38:00Z">
              <w:rPr>
                <w:rFonts w:ascii="Times New Roman" w:hAnsi="Times New Roman" w:eastAsia="宋体" w:cs="Times New Roman"/>
                <w:color w:val="FF0000"/>
                <w:sz w:val="28"/>
                <w:szCs w:val="28"/>
                <w:shd w:val="clear" w:color="auto" w:fill="FFFFFF"/>
              </w:rPr>
            </w:rPrChange>
          </w:rPr>
          <w:t>analogHall.out</w:t>
        </w:r>
      </w:ins>
    </w:p>
    <w:p>
      <w:pPr>
        <w:pStyle w:val="6"/>
        <w:ind w:firstLine="420"/>
        <w:jc w:val="center"/>
        <w:rPr>
          <w:ins w:id="129" w:author="Nick Jackiw" w:date="2018-05-17T09:39:00Z"/>
          <w:rFonts w:ascii="Courier" w:hAnsi="Courier" w:eastAsia="宋体" w:cs="Times New Roman"/>
          <w:color w:val="FF0000"/>
          <w:sz w:val="28"/>
          <w:szCs w:val="28"/>
          <w:shd w:val="clear" w:color="auto" w:fill="FFFFFF"/>
        </w:rPr>
        <w:pPrChange w:id="128" w:author="Nick Jackiw" w:date="2018-05-17T09:39:00Z">
          <w:pPr>
            <w:ind w:firstLine="420"/>
            <w:jc w:val="center"/>
          </w:pPr>
        </w:pPrChange>
      </w:pPr>
    </w:p>
    <w:p>
      <w:pPr>
        <w:pStyle w:val="6"/>
        <w:numPr>
          <w:ilvl w:val="1"/>
          <w:numId w:val="1"/>
        </w:numPr>
        <w:jc w:val="left"/>
        <w:rPr>
          <w:del w:id="131" w:author="Nick Jackiw" w:date="2018-05-17T09:38:00Z"/>
          <w:rFonts w:ascii="Times New Roman" w:hAnsi="Times New Roman" w:eastAsia="宋体" w:cs="Times New Roman"/>
          <w:color w:val="FF0000"/>
          <w:sz w:val="28"/>
          <w:szCs w:val="28"/>
          <w:shd w:val="clear" w:color="auto" w:fill="FFFFFF"/>
          <w:rPrChange w:id="132" w:author="Nick Jackiw" w:date="2018-05-17T09:39:00Z">
            <w:rPr>
              <w:del w:id="133" w:author="Nick Jackiw" w:date="2018-05-17T09:38:00Z"/>
              <w:shd w:val="clear" w:color="auto" w:fill="FFFFFF"/>
            </w:rPr>
          </w:rPrChange>
        </w:rPr>
        <w:pPrChange w:id="130" w:author="Nick Jackiw" w:date="2018-05-17T09:39:00Z">
          <w:pPr>
            <w:jc w:val="left"/>
          </w:pPr>
        </w:pPrChange>
      </w:pPr>
      <w:ins w:id="134" w:author="Nick Jackiw" w:date="2018-05-17T09:35:00Z">
        <w:r>
          <w:rPr>
            <w:rFonts w:ascii="Times New Roman" w:hAnsi="Times New Roman" w:eastAsia="宋体" w:cs="Times New Roman"/>
            <w:color w:val="FF0000"/>
            <w:sz w:val="28"/>
            <w:szCs w:val="28"/>
            <w:shd w:val="clear" w:color="auto" w:fill="FFFFFF"/>
            <w:rPrChange w:id="135" w:author="Nick Jackiw" w:date="2018-05-17T09:39:00Z">
              <w:rPr>
                <w:shd w:val="clear" w:color="auto" w:fill="FFFFFF"/>
              </w:rPr>
            </w:rPrChange>
          </w:rPr>
          <w:t>If using Python, launch the Python script:</w:t>
        </w:r>
      </w:ins>
      <w:ins w:id="136" w:author="Nick Jackiw" w:date="2018-05-17T09:35:00Z">
        <w:r>
          <w:rPr>
            <w:rFonts w:ascii="Times New Roman" w:hAnsi="Times New Roman" w:eastAsia="宋体" w:cs="Times New Roman"/>
            <w:color w:val="FF0000"/>
            <w:sz w:val="28"/>
            <w:szCs w:val="28"/>
            <w:shd w:val="clear" w:color="auto" w:fill="FFFFFF"/>
            <w:rPrChange w:id="137" w:author="Nick Jackiw" w:date="2018-05-17T09:39:00Z">
              <w:rPr>
                <w:shd w:val="clear" w:color="auto" w:fill="FFFFFF"/>
              </w:rPr>
            </w:rPrChange>
          </w:rPr>
          <w:br w:type="textWrapping"/>
        </w:r>
      </w:ins>
      <w:ins w:id="138" w:author="Nick Jackiw" w:date="2018-05-17T09:35:00Z">
        <w:r>
          <w:rPr>
            <w:rFonts w:ascii="Courier" w:hAnsi="Courier" w:eastAsia="宋体" w:cs="Times New Roman"/>
            <w:color w:val="FF0000"/>
            <w:sz w:val="28"/>
            <w:szCs w:val="28"/>
            <w:shd w:val="clear" w:color="auto" w:fill="FFFFFF"/>
            <w:rPrChange w:id="139" w:author="Nick Jackiw" w:date="2018-05-17T09:39:00Z">
              <w:rPr>
                <w:rFonts w:ascii="Times New Roman" w:hAnsi="Times New Roman" w:eastAsia="宋体" w:cs="Times New Roman"/>
                <w:color w:val="FF0000"/>
                <w:sz w:val="28"/>
                <w:szCs w:val="28"/>
                <w:shd w:val="clear" w:color="auto" w:fill="FFFFFF"/>
              </w:rPr>
            </w:rPrChange>
          </w:rPr>
          <w:t>cd Code/Python</w:t>
        </w:r>
      </w:ins>
      <w:ins w:id="140" w:author="Nick Jackiw" w:date="2018-05-17T09:35:00Z">
        <w:r>
          <w:rPr>
            <w:rFonts w:ascii="Courier" w:hAnsi="Courier" w:eastAsia="宋体" w:cs="Times New Roman"/>
            <w:color w:val="FF0000"/>
            <w:sz w:val="28"/>
            <w:szCs w:val="28"/>
            <w:shd w:val="clear" w:color="auto" w:fill="FFFFFF"/>
            <w:rPrChange w:id="141" w:author="Nick Jackiw" w:date="2018-05-17T09:39:00Z">
              <w:rPr>
                <w:rFonts w:ascii="Times New Roman" w:hAnsi="Times New Roman" w:eastAsia="宋体" w:cs="Times New Roman"/>
                <w:color w:val="FF0000"/>
                <w:sz w:val="28"/>
                <w:szCs w:val="28"/>
                <w:shd w:val="clear" w:color="auto" w:fill="FFFFFF"/>
              </w:rPr>
            </w:rPrChange>
          </w:rPr>
          <w:br w:type="textWrapping"/>
        </w:r>
      </w:ins>
      <w:ins w:id="142" w:author="Nick Jackiw" w:date="2018-05-17T09:38:00Z">
        <w:r>
          <w:rPr>
            <w:rFonts w:ascii="Courier" w:hAnsi="Courier" w:eastAsia="宋体" w:cs="Times New Roman"/>
            <w:color w:val="FF0000"/>
            <w:sz w:val="28"/>
            <w:szCs w:val="28"/>
            <w:shd w:val="clear" w:color="auto" w:fill="FFFFFF"/>
            <w:rPrChange w:id="143" w:author="Nick Jackiw" w:date="2018-05-17T09:39:00Z">
              <w:rPr>
                <w:rFonts w:ascii="Times New Roman" w:hAnsi="Times New Roman" w:eastAsia="宋体" w:cs="Times New Roman"/>
                <w:color w:val="FF0000"/>
                <w:sz w:val="28"/>
                <w:szCs w:val="28"/>
                <w:shd w:val="clear" w:color="auto" w:fill="FFFFFF"/>
              </w:rPr>
            </w:rPrChange>
          </w:rPr>
          <w:t>python analogHall.py</w:t>
        </w:r>
      </w:ins>
    </w:p>
    <w:p>
      <w:pPr>
        <w:pStyle w:val="6"/>
        <w:jc w:val="left"/>
        <w:rPr>
          <w:del w:id="145" w:author="Nick Jackiw" w:date="2018-05-17T09:38:00Z"/>
          <w:rFonts w:ascii="Times New Roman" w:hAnsi="Times New Roman" w:eastAsia="宋体" w:cs="Times New Roman"/>
          <w:color w:val="333333"/>
          <w:szCs w:val="21"/>
          <w:shd w:val="clear" w:color="auto" w:fill="FFFFFF"/>
          <w:rPrChange w:id="146" w:author="Nick Jackiw" w:date="2018-05-17T09:25:00Z">
            <w:rPr>
              <w:del w:id="147" w:author="Nick Jackiw" w:date="2018-05-17T09:38:00Z"/>
              <w:rFonts w:ascii="Times New Roman" w:hAnsi="Times New Roman" w:eastAsia="宋体" w:cs="Times New Roman"/>
              <w:color w:val="333333"/>
              <w:szCs w:val="21"/>
              <w:shd w:val="clear" w:color="auto" w:fill="FFFFFF"/>
            </w:rPr>
          </w:rPrChange>
        </w:rPr>
        <w:pPrChange w:id="144" w:author="Nick Jackiw" w:date="2018-05-17T09:39:00Z">
          <w:pPr>
            <w:jc w:val="left"/>
          </w:pPr>
        </w:pPrChange>
      </w:pPr>
    </w:p>
    <w:p>
      <w:pPr>
        <w:pStyle w:val="6"/>
        <w:jc w:val="left"/>
        <w:rPr>
          <w:del w:id="149" w:author="Nick Jackiw" w:date="2018-05-17T09:29:00Z"/>
          <w:color w:val="333333"/>
          <w:sz w:val="24"/>
          <w:shd w:val="clear" w:color="auto" w:fill="FFFFFF"/>
        </w:rPr>
        <w:pPrChange w:id="148" w:author="Nick Jackiw" w:date="2018-05-17T09:39:00Z">
          <w:pPr>
            <w:jc w:val="left"/>
          </w:pPr>
        </w:pPrChange>
      </w:pPr>
      <w:del w:id="150" w:author="Nick Jackiw" w:date="2018-05-17T09:29:00Z">
        <w:r>
          <w:rPr>
            <w:color w:val="333333"/>
            <w:sz w:val="24"/>
            <w:shd w:val="clear" w:color="auto" w:fill="FFFFFF"/>
          </w:rPr>
          <w:delText xml:space="preserve">1. Install </w:delText>
        </w:r>
      </w:del>
      <w:del w:id="151" w:author="Nick Jackiw" w:date="2018-05-17T09:13:00Z">
        <w:r>
          <w:rPr>
            <w:color w:val="333333"/>
            <w:sz w:val="24"/>
            <w:shd w:val="clear" w:color="auto" w:fill="FFFFFF"/>
          </w:rPr>
          <w:delText xml:space="preserve">python </w:delText>
        </w:r>
      </w:del>
      <w:del w:id="152" w:author="Nick Jackiw" w:date="2018-05-17T09:29:00Z">
        <w:r>
          <w:rPr>
            <w:color w:val="333333"/>
            <w:sz w:val="24"/>
            <w:shd w:val="clear" w:color="auto" w:fill="FFFFFF"/>
          </w:rPr>
          <w:delText>interpreter in your Raspberry Pi system</w:delText>
        </w:r>
      </w:del>
    </w:p>
    <w:p>
      <w:pPr>
        <w:pStyle w:val="6"/>
        <w:jc w:val="left"/>
        <w:rPr>
          <w:del w:id="154" w:author="Nick Jackiw" w:date="2018-05-17T09:29:00Z"/>
          <w:color w:val="333333"/>
          <w:sz w:val="24"/>
          <w:shd w:val="clear" w:color="auto" w:fill="FFFFFF"/>
        </w:rPr>
        <w:pPrChange w:id="153" w:author="Nick Jackiw" w:date="2018-05-17T09:39:00Z">
          <w:pPr>
            <w:jc w:val="left"/>
          </w:pPr>
        </w:pPrChange>
      </w:pPr>
      <w:del w:id="155" w:author="Nick Jackiw" w:date="2018-05-17T09:29:00Z">
        <w:r>
          <w:rPr>
            <w:color w:val="333333"/>
            <w:sz w:val="24"/>
            <w:shd w:val="clear" w:color="auto" w:fill="FFFFFF"/>
          </w:rPr>
          <w:delText>2. Install the RPi.GPIO library in your Raspberry Pi system</w:delText>
        </w:r>
      </w:del>
    </w:p>
    <w:p>
      <w:pPr>
        <w:pStyle w:val="6"/>
        <w:jc w:val="left"/>
        <w:rPr>
          <w:del w:id="157" w:author="Nick Jackiw" w:date="2018-05-17T09:29:00Z"/>
          <w:color w:val="333333"/>
          <w:sz w:val="24"/>
          <w:shd w:val="clear" w:color="auto" w:fill="FFFFFF"/>
        </w:rPr>
        <w:pPrChange w:id="156" w:author="Nick Jackiw" w:date="2018-05-17T09:39:00Z">
          <w:pPr>
            <w:jc w:val="left"/>
          </w:pPr>
        </w:pPrChange>
      </w:pPr>
      <w:del w:id="158" w:author="Nick Jackiw" w:date="2018-05-17T09:29:00Z">
        <w:r>
          <w:rPr>
            <w:color w:val="333333"/>
            <w:sz w:val="24"/>
            <w:shd w:val="clear" w:color="auto" w:fill="FFFFFF"/>
          </w:rPr>
          <w:delText>3. Install the wiringPi library in your Raspberry Pi system</w:delText>
        </w:r>
      </w:del>
    </w:p>
    <w:p>
      <w:pPr>
        <w:pStyle w:val="6"/>
        <w:jc w:val="left"/>
        <w:rPr>
          <w:del w:id="160" w:author="Nick Jackiw" w:date="2018-05-17T09:29:00Z"/>
          <w:color w:val="333333"/>
          <w:sz w:val="24"/>
          <w:shd w:val="clear" w:color="auto" w:fill="FFFFFF"/>
        </w:rPr>
        <w:pPrChange w:id="159" w:author="Nick Jackiw" w:date="2018-05-17T09:39:00Z">
          <w:pPr>
            <w:jc w:val="left"/>
          </w:pPr>
        </w:pPrChange>
      </w:pPr>
      <w:del w:id="161" w:author="Nick Jackiw" w:date="2018-05-17T09:29:00Z">
        <w:r>
          <w:rPr>
            <w:color w:val="333333"/>
            <w:sz w:val="24"/>
            <w:shd w:val="clear" w:color="auto" w:fill="FFFFFF"/>
          </w:rPr>
          <w:delText xml:space="preserve">See the attached </w:delText>
        </w:r>
      </w:del>
      <w:del w:id="162" w:author="Nick Jackiw" w:date="2018-05-17T09:13:00Z">
        <w:r>
          <w:rPr>
            <w:color w:val="333333"/>
            <w:sz w:val="24"/>
            <w:shd w:val="clear" w:color="auto" w:fill="FFFFFF"/>
          </w:rPr>
          <w:delText xml:space="preserve">"Installing a Python Interpreter and Corresponding Libraries in a Raspberry Pi System" </w:delText>
        </w:r>
      </w:del>
      <w:del w:id="163" w:author="Nick Jackiw" w:date="2018-05-17T09:29:00Z">
        <w:r>
          <w:rPr>
            <w:color w:val="333333"/>
            <w:sz w:val="24"/>
            <w:shd w:val="clear" w:color="auto" w:fill="FFFFFF"/>
          </w:rPr>
          <w:delText>for details.</w:delText>
        </w:r>
      </w:del>
    </w:p>
    <w:p>
      <w:pPr>
        <w:pStyle w:val="6"/>
        <w:ind w:firstLine="420"/>
        <w:jc w:val="left"/>
        <w:rPr>
          <w:del w:id="165" w:author="Nick Jackiw" w:date="2018-05-17T09:29:00Z"/>
        </w:rPr>
        <w:pPrChange w:id="164" w:author="Nick Jackiw" w:date="2018-05-17T09:39:00Z">
          <w:pPr>
            <w:ind w:firstLine="420"/>
            <w:jc w:val="left"/>
          </w:pPr>
        </w:pPrChange>
      </w:pPr>
    </w:p>
    <w:p>
      <w:pPr>
        <w:pStyle w:val="6"/>
        <w:jc w:val="left"/>
        <w:rPr>
          <w:del w:id="167" w:author="Nick Jackiw" w:date="2018-05-17T09:22:00Z"/>
          <w:sz w:val="32"/>
          <w:szCs w:val="32"/>
        </w:rPr>
        <w:pPrChange w:id="166" w:author="Nick Jackiw" w:date="2018-05-17T09:39:00Z">
          <w:pPr>
            <w:jc w:val="left"/>
          </w:pPr>
        </w:pPrChange>
      </w:pPr>
      <w:del w:id="168" w:author="Nick Jackiw" w:date="2018-05-17T09:14:00Z">
        <w:r>
          <w:rPr>
            <w:sz w:val="32"/>
            <w:szCs w:val="32"/>
          </w:rPr>
          <w:delText>product description</w:delText>
        </w:r>
      </w:del>
    </w:p>
    <w:p>
      <w:pPr>
        <w:pStyle w:val="6"/>
        <w:jc w:val="left"/>
        <w:rPr>
          <w:del w:id="170" w:author="Nick Jackiw" w:date="2018-05-17T09:22:00Z"/>
        </w:rPr>
        <w:pPrChange w:id="169" w:author="Nick Jackiw" w:date="2018-05-17T09:39:00Z">
          <w:pPr>
            <w:jc w:val="left"/>
          </w:pPr>
        </w:pPrChange>
      </w:pPr>
      <w:del w:id="171" w:author="Nick Jackiw" w:date="2018-05-17T09:22:00Z">
        <w:r>
          <w:rPr/>
          <w:delText>I. Introduction:</w:delText>
        </w:r>
      </w:del>
    </w:p>
    <w:p>
      <w:pPr>
        <w:pStyle w:val="6"/>
        <w:ind w:firstLine="420"/>
        <w:jc w:val="left"/>
        <w:rPr>
          <w:del w:id="173" w:author="Nick Jackiw" w:date="2018-05-17T09:23:00Z"/>
        </w:rPr>
        <w:pPrChange w:id="172" w:author="Nick Jackiw" w:date="2018-05-17T09:39:00Z">
          <w:pPr>
            <w:ind w:firstLine="420"/>
            <w:jc w:val="left"/>
          </w:pPr>
        </w:pPrChange>
      </w:pPr>
      <w:del w:id="174" w:author="Nick Jackiw" w:date="2018-05-17T09:15:00Z">
        <w:r>
          <w:rPr/>
          <w:delText xml:space="preserve">Hall Effect: </w:delText>
        </w:r>
      </w:del>
      <w:del w:id="175" w:author="Nick Jackiw" w:date="2018-05-17T09:23:00Z">
        <w:r>
          <w:rPr/>
          <w:delText xml:space="preserve">When there is current at both ends of </w:delText>
        </w:r>
      </w:del>
      <w:del w:id="176" w:author="Nick Jackiw" w:date="2018-05-17T09:15:00Z">
        <w:r>
          <w:rPr/>
          <w:delText xml:space="preserve">the </w:delText>
        </w:r>
      </w:del>
      <w:del w:id="177" w:author="Nick Jackiw" w:date="2018-05-17T09:23:00Z">
        <w:r>
          <w:rPr/>
          <w:delText xml:space="preserve">semiconductor sheet and a uniform magnetic field with a magnetic induction strength </w:delText>
        </w:r>
      </w:del>
      <w:del w:id="178" w:author="Nick Jackiw" w:date="2018-05-17T09:15:00Z">
        <w:r>
          <w:rPr/>
          <w:delText xml:space="preserve">B </w:delText>
        </w:r>
      </w:del>
      <w:del w:id="179" w:author="Nick Jackiw" w:date="2018-05-17T09:23:00Z">
        <w:r>
          <w:rPr/>
          <w:delText xml:space="preserve">is applied in the vertical direction of the sheet, a Hall with a potential difference of UH will be generated in the direction perpendicular to the current and the magnetic field. </w:delText>
        </w:r>
      </w:del>
      <w:del w:id="180" w:author="Nick Jackiw" w:date="2018-05-17T09:16:00Z">
        <w:r>
          <w:rPr/>
          <w:delText>Voltage.According to the Hall effect, a component made of a semiconductor material is called a H</w:delText>
        </w:r>
      </w:del>
      <w:del w:id="181" w:author="Nick Jackiw" w:date="2018-05-17T09:23:00Z">
        <w:r>
          <w:rPr/>
          <w:delText>all element</w:delText>
        </w:r>
      </w:del>
      <w:del w:id="182" w:author="Nick Jackiw" w:date="2018-05-17T09:16:00Z">
        <w:r>
          <w:rPr/>
          <w:delText xml:space="preserve">. It has </w:delText>
        </w:r>
      </w:del>
      <w:del w:id="183" w:author="Nick Jackiw" w:date="2018-05-17T09:17:00Z">
        <w:r>
          <w:rPr/>
          <w:delText xml:space="preserve">the </w:delText>
        </w:r>
      </w:del>
      <w:del w:id="184" w:author="Nick Jackiw" w:date="2018-05-17T09:23:00Z">
        <w:r>
          <w:rPr/>
          <w:delText>advantage</w:delText>
        </w:r>
      </w:del>
      <w:del w:id="185" w:author="Nick Jackiw" w:date="2018-05-17T09:16:00Z">
        <w:r>
          <w:rPr/>
          <w:delText>s</w:delText>
        </w:r>
      </w:del>
      <w:del w:id="186" w:author="Nick Jackiw" w:date="2018-05-17T09:17:00Z">
        <w:r>
          <w:rPr/>
          <w:delText xml:space="preserve"> of being </w:delText>
        </w:r>
      </w:del>
      <w:del w:id="187" w:author="Nick Jackiw" w:date="2018-05-17T09:23:00Z">
        <w:r>
          <w:rPr/>
          <w:delText>sensitiv</w:delText>
        </w:r>
      </w:del>
      <w:del w:id="188" w:author="Nick Jackiw" w:date="2018-05-17T09:17:00Z">
        <w:r>
          <w:rPr/>
          <w:delText>e</w:delText>
        </w:r>
      </w:del>
      <w:del w:id="189" w:author="Nick Jackiw" w:date="2018-05-17T09:23:00Z">
        <w:r>
          <w:rPr/>
          <w:delText xml:space="preserve"> to magnetic field, simple structure, small volume, wide frequency response, large output voltage change, long service life, etc. </w:delText>
        </w:r>
      </w:del>
      <w:del w:id="190" w:author="Nick Jackiw" w:date="2018-05-17T09:17:00Z">
        <w:r>
          <w:rPr/>
          <w:delText xml:space="preserve">Therefore, it has </w:delText>
        </w:r>
      </w:del>
      <w:del w:id="191" w:author="Nick Jackiw" w:date="2018-05-17T09:23:00Z">
        <w:r>
          <w:rPr/>
          <w:delText>been widely used in measurement, automation, computer and information technology.A voltage difference is generated when the Hall element and the magnet meet in the forward direction, and there is no voltage difference when the Hall element and the magnet meet in the forward direction, so that you can obtain the voltage change by the Raspberry Pi,and then judge the proximity of the magnet, and you can also control the LED light on and off according to the signal.</w:delText>
        </w:r>
      </w:del>
    </w:p>
    <w:p>
      <w:pPr>
        <w:pStyle w:val="6"/>
        <w:ind w:firstLine="420"/>
        <w:jc w:val="left"/>
        <w:rPr>
          <w:del w:id="193" w:author="Nick Jackiw" w:date="2018-05-17T09:23:00Z"/>
        </w:rPr>
        <w:pPrChange w:id="192" w:author="Nick Jackiw" w:date="2018-05-17T09:39:00Z">
          <w:pPr>
            <w:ind w:firstLine="420"/>
            <w:jc w:val="left"/>
          </w:pPr>
        </w:pPrChange>
      </w:pPr>
      <w:del w:id="194" w:author="Nick Jackiw" w:date="2018-05-17T09:23:00Z">
        <w:r>
          <w:rPr/>
          <w:drawing>
            <wp:inline distT="0" distB="0" distL="114300" distR="114300">
              <wp:extent cx="5274310" cy="276098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2760980"/>
                      </a:xfrm>
                      <a:prstGeom prst="rect">
                        <a:avLst/>
                      </a:prstGeom>
                      <a:noFill/>
                      <a:ln w="9525">
                        <a:noFill/>
                      </a:ln>
                    </pic:spPr>
                  </pic:pic>
                </a:graphicData>
              </a:graphic>
            </wp:inline>
          </w:drawing>
        </w:r>
      </w:del>
    </w:p>
    <w:p>
      <w:pPr>
        <w:pStyle w:val="6"/>
        <w:rPr>
          <w:del w:id="197" w:author="Nick Jackiw" w:date="2018-05-17T09:40:00Z"/>
        </w:rPr>
        <w:pPrChange w:id="196" w:author="Nick Jackiw" w:date="2018-05-17T09:40:00Z">
          <w:pPr/>
        </w:pPrChange>
      </w:pPr>
      <w:del w:id="198" w:author="Nick Jackiw" w:date="2018-05-17T09:26:00Z">
        <w:r>
          <w:rPr/>
          <w:drawing>
            <wp:inline distT="0" distB="0" distL="114300" distR="114300">
              <wp:extent cx="1799590" cy="2581275"/>
              <wp:effectExtent l="0" t="0" r="10160" b="952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4"/>
                      <a:stretch>
                        <a:fillRect/>
                      </a:stretch>
                    </pic:blipFill>
                    <pic:spPr>
                      <a:xfrm>
                        <a:off x="0" y="0"/>
                        <a:ext cx="1799590" cy="2581275"/>
                      </a:xfrm>
                      <a:prstGeom prst="rect">
                        <a:avLst/>
                      </a:prstGeom>
                      <a:noFill/>
                      <a:ln w="9525">
                        <a:noFill/>
                      </a:ln>
                    </pic:spPr>
                  </pic:pic>
                </a:graphicData>
              </a:graphic>
            </wp:inline>
          </w:drawing>
        </w:r>
      </w:del>
    </w:p>
    <w:p>
      <w:pPr>
        <w:pStyle w:val="6"/>
        <w:ind w:firstLine="420"/>
        <w:jc w:val="center"/>
        <w:rPr>
          <w:ins w:id="201" w:author="Nick Jackiw" w:date="2018-05-17T09:40:00Z"/>
        </w:rPr>
        <w:pPrChange w:id="200" w:author="Nick Jackiw" w:date="2018-05-17T09:39:00Z">
          <w:pPr>
            <w:ind w:firstLine="420"/>
            <w:jc w:val="center"/>
          </w:pPr>
        </w:pPrChange>
      </w:pPr>
    </w:p>
    <w:p>
      <w:pPr>
        <w:pStyle w:val="6"/>
        <w:ind w:firstLine="420"/>
        <w:jc w:val="center"/>
        <w:rPr>
          <w:ins w:id="203" w:author="Nick Jackiw" w:date="2018-05-17T09:40:00Z"/>
        </w:rPr>
        <w:pPrChange w:id="202" w:author="Nick Jackiw" w:date="2018-05-17T09:39:00Z">
          <w:pPr>
            <w:ind w:firstLine="420"/>
            <w:jc w:val="center"/>
          </w:pPr>
        </w:pPrChange>
      </w:pPr>
    </w:p>
    <w:p>
      <w:pPr>
        <w:pStyle w:val="6"/>
        <w:numPr>
          <w:ilvl w:val="0"/>
          <w:numId w:val="1"/>
        </w:numPr>
        <w:ind w:firstLine="420"/>
        <w:jc w:val="left"/>
        <w:rPr>
          <w:ins w:id="205" w:author="Nick Jackiw" w:date="2018-05-17T09:40:00Z"/>
          <w:rFonts w:ascii="Times New Roman" w:hAnsi="Times New Roman" w:eastAsia="宋体" w:cs="Times New Roman"/>
          <w:color w:val="FF0000"/>
          <w:sz w:val="28"/>
          <w:szCs w:val="28"/>
          <w:shd w:val="clear" w:color="auto" w:fill="FFFFFF"/>
          <w:rPrChange w:id="206" w:author="Nick Jackiw" w:date="2018-05-17T09:41:00Z">
            <w:rPr>
              <w:ins w:id="207" w:author="Nick Jackiw" w:date="2018-05-17T09:40:00Z"/>
            </w:rPr>
          </w:rPrChange>
        </w:rPr>
        <w:pPrChange w:id="204" w:author="Nick Jackiw" w:date="2018-05-17T09:41:00Z">
          <w:pPr>
            <w:ind w:firstLine="420"/>
          </w:pPr>
        </w:pPrChange>
      </w:pPr>
      <w:ins w:id="208" w:author="Nick Jackiw" w:date="2018-05-17T09:41:00Z">
        <w:r>
          <w:rPr>
            <w:rFonts w:ascii="Times New Roman" w:hAnsi="Times New Roman" w:eastAsia="宋体" w:cs="Times New Roman"/>
            <w:color w:val="FF0000"/>
            <w:sz w:val="28"/>
            <w:szCs w:val="28"/>
            <w:shd w:val="clear" w:color="auto" w:fill="FFFFFF"/>
          </w:rPr>
          <w:t>Make experimental observations.</w:t>
        </w:r>
      </w:ins>
      <w:ins w:id="209" w:author="Nick Jackiw" w:date="2018-05-17T09:41:00Z">
        <w:r>
          <w:rPr>
            <w:rFonts w:ascii="Times New Roman" w:hAnsi="Times New Roman" w:eastAsia="宋体" w:cs="Times New Roman"/>
            <w:color w:val="FF0000"/>
            <w:sz w:val="28"/>
            <w:szCs w:val="28"/>
            <w:shd w:val="clear" w:color="auto" w:fill="FFFFFF"/>
          </w:rPr>
          <w:br w:type="textWrapping"/>
        </w:r>
      </w:ins>
      <w:ins w:id="210" w:author="Nick Jackiw" w:date="2018-05-17T09:56:00Z">
        <w:r>
          <w:rPr>
            <w:rFonts w:ascii="Times New Roman" w:hAnsi="Times New Roman" w:cs="Times New Roman"/>
            <w:sz w:val="28"/>
            <w:szCs w:val="28"/>
          </w:rPr>
          <w:t>When you hold your magnet vertically close to the sensor, the Hall effect generates an (analog) voltage, which the ADC converts to a (digital) signal readable by the RaspberryPi. The sample code then turns on the LED if that voltage exceeds a certain threshold.</w:t>
        </w:r>
      </w:ins>
      <w:ins w:id="211" w:author="Nick Jackiw" w:date="2018-05-17T09:57:00Z">
        <w:r>
          <w:rPr>
            <w:rFonts w:ascii="Times New Roman" w:hAnsi="Times New Roman" w:cs="Times New Roman"/>
            <w:sz w:val="28"/>
            <w:szCs w:val="28"/>
          </w:rPr>
          <w:br w:type="textWrapping"/>
        </w:r>
      </w:ins>
      <w:ins w:id="212" w:author="Nick Jackiw" w:date="2018-05-17T09:57:00Z">
        <w:r>
          <w:rPr>
            <w:rFonts w:ascii="Times New Roman" w:hAnsi="Times New Roman" w:cs="Times New Roman"/>
            <w:sz w:val="28"/>
            <w:szCs w:val="28"/>
          </w:rPr>
          <w:br w:type="textWrapping"/>
        </w:r>
      </w:ins>
      <w:ins w:id="213" w:author="Nick Jackiw" w:date="2018-05-17T09:56:00Z">
        <w:r>
          <w:rPr>
            <w:rFonts w:ascii="Times New Roman" w:hAnsi="Times New Roman" w:cs="Times New Roman"/>
            <w:sz w:val="28"/>
            <w:szCs w:val="28"/>
          </w:rPr>
          <w:t>Depending on the location of magnet and sensor, Hall effects can be useful in many applications. When the magnet is mounted on a door and the sensor on the doorframe, they can be used in burglar alarms to answer “is the door open?” When the magnet is mounted on a rotating wheel and the sensor on a fixed point next to the wheel, they can be used in speedometers and odometers to answer “has the wheel made a complete revolution?”</w:t>
        </w:r>
      </w:ins>
    </w:p>
    <w:p>
      <w:pPr>
        <w:rPr>
          <w:ins w:id="214" w:author="Nick Jackiw" w:date="2018-05-17T09:40:00Z"/>
          <w:rFonts w:ascii="Times New Roman" w:hAnsi="Times New Roman" w:cs="Times New Roman"/>
        </w:rPr>
      </w:pPr>
    </w:p>
    <w:p>
      <w:pPr>
        <w:rPr>
          <w:ins w:id="215" w:author="Nick Jackiw" w:date="2018-05-17T09:40:00Z"/>
          <w:rFonts w:ascii="Times New Roman" w:hAnsi="Times New Roman" w:cs="Times New Roman"/>
        </w:rPr>
      </w:pPr>
    </w:p>
    <w:p>
      <w:pPr>
        <w:rPr>
          <w:del w:id="216" w:author="Nick Jackiw" w:date="2018-05-17T09:41:00Z"/>
          <w:rFonts w:ascii="Times New Roman" w:hAnsi="Times New Roman" w:cs="Times New Roman"/>
          <w:sz w:val="32"/>
          <w:szCs w:val="32"/>
        </w:rPr>
      </w:pPr>
    </w:p>
    <w:p>
      <w:pPr>
        <w:rPr>
          <w:rFonts w:ascii="Times New Roman" w:hAnsi="Times New Roman" w:cs="Times New Roman"/>
          <w:color w:val="FF0000"/>
          <w:sz w:val="32"/>
          <w:szCs w:val="32"/>
        </w:rPr>
      </w:pPr>
      <w:r>
        <w:rPr>
          <w:rFonts w:ascii="Times New Roman" w:hAnsi="Times New Roman" w:cs="Times New Roman"/>
          <w:color w:val="FF0000"/>
          <w:sz w:val="32"/>
          <w:szCs w:val="32"/>
        </w:rPr>
        <w:t xml:space="preserve">Wiring </w:t>
      </w:r>
      <w:del w:id="217" w:author="Nick Jackiw" w:date="2018-05-17T09:29:00Z">
        <w:r>
          <w:rPr>
            <w:rFonts w:ascii="Times New Roman" w:hAnsi="Times New Roman" w:cs="Times New Roman"/>
            <w:color w:val="FF0000"/>
            <w:sz w:val="32"/>
            <w:szCs w:val="32"/>
          </w:rPr>
          <w:delText>diagram</w:delText>
        </w:r>
      </w:del>
      <w:ins w:id="218" w:author="Nick Jackiw" w:date="2018-05-17T09:29:00Z">
        <w:r>
          <w:rPr>
            <w:rFonts w:ascii="Times New Roman" w:hAnsi="Times New Roman" w:cs="Times New Roman"/>
            <w:color w:val="FF0000"/>
            <w:sz w:val="32"/>
            <w:szCs w:val="32"/>
          </w:rPr>
          <w:t>Diagram</w:t>
        </w:r>
      </w:ins>
    </w:p>
    <w:p>
      <w:pPr>
        <w:jc w:val="center"/>
        <w:rPr>
          <w:ins w:id="219" w:author="Nick Jackiw" w:date="2018-05-17T10:04:00Z"/>
          <w:rFonts w:ascii="Times New Roman" w:hAnsi="Times New Roman" w:cs="Times New Roman"/>
          <w:sz w:val="32"/>
          <w:szCs w:val="32"/>
        </w:rPr>
      </w:pPr>
      <w:r>
        <w:rPr>
          <w:rFonts w:ascii="Times New Roman" w:hAnsi="Times New Roman" w:cs="Times New Roman"/>
          <w:sz w:val="32"/>
          <w:szCs w:val="32"/>
        </w:rPr>
        <w:drawing>
          <wp:inline distT="0" distB="0" distL="114300" distR="114300">
            <wp:extent cx="3101975" cy="3532505"/>
            <wp:effectExtent l="0" t="0" r="3175" b="10795"/>
            <wp:docPr id="3" name="图片 3" descr="analogH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nalogHall"/>
                    <pic:cNvPicPr>
                      <a:picLocks noChangeAspect="1"/>
                    </pic:cNvPicPr>
                  </pic:nvPicPr>
                  <pic:blipFill>
                    <a:blip r:embed="rId6"/>
                    <a:stretch>
                      <a:fillRect/>
                    </a:stretch>
                  </pic:blipFill>
                  <pic:spPr>
                    <a:xfrm>
                      <a:off x="0" y="0"/>
                      <a:ext cx="3101975" cy="3532505"/>
                    </a:xfrm>
                    <a:prstGeom prst="rect">
                      <a:avLst/>
                    </a:prstGeom>
                  </pic:spPr>
                </pic:pic>
              </a:graphicData>
            </a:graphic>
          </wp:inline>
        </w:drawing>
      </w:r>
    </w:p>
    <w:p>
      <w:pPr>
        <w:tabs>
          <w:tab w:val="left" w:pos="3600"/>
          <w:tab w:val="left" w:pos="4500"/>
        </w:tabs>
        <w:ind w:left="720" w:firstLine="420"/>
        <w:rPr>
          <w:ins w:id="221" w:author="Nick Jackiw" w:date="2018-05-17T10:04:00Z"/>
          <w:rFonts w:ascii="Times New Roman" w:hAnsi="Times New Roman" w:cs="Times New Roman"/>
          <w:sz w:val="30"/>
          <w:szCs w:val="30"/>
          <w:rPrChange w:id="222" w:author="Nick Jackiw" w:date="2018-05-17T10:04:00Z">
            <w:rPr>
              <w:ins w:id="223" w:author="Nick Jackiw" w:date="2018-05-17T10:04:00Z"/>
              <w:rFonts w:ascii="Times New Roman" w:hAnsi="Times New Roman" w:cs="Times New Roman"/>
              <w:sz w:val="32"/>
              <w:szCs w:val="32"/>
            </w:rPr>
          </w:rPrChange>
        </w:rPr>
        <w:pPrChange w:id="220" w:author="Nick Jackiw" w:date="2018-05-17T10:07:00Z">
          <w:pPr/>
        </w:pPrChange>
      </w:pPr>
      <w:ins w:id="224" w:author="Nick Jackiw" w:date="2018-05-17T10:04:00Z">
        <w:r>
          <w:rPr>
            <w:rFonts w:ascii="Times New Roman" w:hAnsi="Times New Roman" w:cs="Times New Roman"/>
            <w:sz w:val="30"/>
            <w:szCs w:val="30"/>
            <w:rPrChange w:id="225" w:author="Nick Jackiw" w:date="2018-05-17T10:04:00Z">
              <w:rPr>
                <w:rFonts w:ascii="Times New Roman" w:hAnsi="Times New Roman" w:cs="Times New Roman"/>
                <w:sz w:val="32"/>
                <w:szCs w:val="32"/>
              </w:rPr>
            </w:rPrChange>
          </w:rPr>
          <w:t>ADC0382 pin position:</w:t>
        </w:r>
      </w:ins>
    </w:p>
    <w:p>
      <w:pPr>
        <w:tabs>
          <w:tab w:val="left" w:pos="1440"/>
          <w:tab w:val="left" w:pos="3600"/>
          <w:tab w:val="left" w:pos="4500"/>
        </w:tabs>
        <w:ind w:left="720"/>
        <w:rPr>
          <w:ins w:id="227" w:author="Nick Jackiw" w:date="2018-05-17T10:04:00Z"/>
          <w:rFonts w:ascii="Times New Roman" w:hAnsi="Times New Roman" w:cs="Times New Roman"/>
          <w:sz w:val="30"/>
          <w:szCs w:val="30"/>
          <w:rPrChange w:id="228" w:author="Nick Jackiw" w:date="2018-05-17T10:04:00Z">
            <w:rPr>
              <w:ins w:id="229" w:author="Nick Jackiw" w:date="2018-05-17T10:04:00Z"/>
              <w:rFonts w:ascii="Times New Roman" w:hAnsi="Times New Roman" w:cs="Times New Roman"/>
              <w:sz w:val="32"/>
              <w:szCs w:val="32"/>
            </w:rPr>
          </w:rPrChange>
        </w:rPr>
        <w:pPrChange w:id="226" w:author="Nick Jackiw" w:date="2018-05-17T10:07:00Z">
          <w:pPr/>
        </w:pPrChange>
      </w:pPr>
      <w:ins w:id="230" w:author="Nick Jackiw" w:date="2018-05-17T10:04:00Z">
        <w:r>
          <w:rPr>
            <w:rFonts w:ascii="Times New Roman" w:hAnsi="Times New Roman" w:cs="Times New Roman"/>
            <w:sz w:val="30"/>
            <w:szCs w:val="30"/>
          </w:rPr>
          <w:tab/>
        </w:r>
      </w:ins>
      <w:ins w:id="231" w:author="Nick Jackiw" w:date="2018-05-17T10:04:00Z">
        <w:del w:id="232" w:author="mayn" w:date="2018-05-18T18:38:27Z">
          <w:r>
            <w:rPr>
              <w:rFonts w:ascii="Times New Roman" w:hAnsi="Times New Roman" w:cs="Times New Roman"/>
              <w:sz w:val="30"/>
              <w:szCs w:val="30"/>
            </w:rPr>
            <w:delText>AD</w:delText>
          </w:r>
        </w:del>
      </w:ins>
      <w:ins w:id="233" w:author="Nick Jackiw" w:date="2018-05-17T10:04:00Z">
        <w:del w:id="234" w:author="mayn" w:date="2018-05-18T18:38:26Z">
          <w:r>
            <w:rPr>
              <w:rFonts w:ascii="Times New Roman" w:hAnsi="Times New Roman" w:cs="Times New Roman"/>
              <w:sz w:val="30"/>
              <w:szCs w:val="30"/>
            </w:rPr>
            <w:delText>C_</w:delText>
          </w:r>
        </w:del>
      </w:ins>
      <w:ins w:id="235" w:author="Nick Jackiw" w:date="2018-05-17T10:04:00Z">
        <w:r>
          <w:rPr>
            <w:rFonts w:ascii="Times New Roman" w:hAnsi="Times New Roman" w:cs="Times New Roman"/>
            <w:sz w:val="30"/>
            <w:szCs w:val="30"/>
          </w:rPr>
          <w:t>CS</w:t>
        </w:r>
      </w:ins>
      <w:ins w:id="236" w:author="Nick Jackiw" w:date="2018-05-17T10:05:00Z">
        <w:r>
          <w:rPr>
            <w:rFonts w:ascii="Times New Roman" w:hAnsi="Times New Roman" w:cs="Times New Roman"/>
            <w:sz w:val="30"/>
            <w:szCs w:val="30"/>
          </w:rPr>
          <w:tab/>
        </w:r>
      </w:ins>
      <w:ins w:id="237" w:author="Nick Jackiw" w:date="2018-05-17T10:05:00Z">
        <w:r>
          <w:rPr>
            <w:rFonts w:ascii="Times New Roman" w:hAnsi="Times New Roman" w:cs="Times New Roman"/>
            <w:sz w:val="30"/>
            <w:szCs w:val="30"/>
          </w:rPr>
          <w:sym w:font="Symbol" w:char="F0AB"/>
        </w:r>
      </w:ins>
      <w:ins w:id="238" w:author="Nick Jackiw" w:date="2018-05-17T10:05:00Z">
        <w:r>
          <w:rPr>
            <w:rFonts w:ascii="Times New Roman" w:hAnsi="Times New Roman" w:cs="Times New Roman"/>
            <w:sz w:val="30"/>
            <w:szCs w:val="30"/>
          </w:rPr>
          <w:tab/>
        </w:r>
      </w:ins>
      <w:ins w:id="239" w:author="Nick Jackiw" w:date="2018-05-17T10:04:00Z">
        <w:r>
          <w:rPr>
            <w:rFonts w:ascii="Times New Roman" w:hAnsi="Times New Roman" w:cs="Times New Roman"/>
            <w:sz w:val="30"/>
            <w:szCs w:val="30"/>
            <w:rPrChange w:id="240" w:author="Nick Jackiw" w:date="2018-05-17T10:04:00Z">
              <w:rPr>
                <w:rFonts w:ascii="Times New Roman" w:hAnsi="Times New Roman" w:cs="Times New Roman"/>
                <w:sz w:val="32"/>
                <w:szCs w:val="32"/>
              </w:rPr>
            </w:rPrChange>
          </w:rPr>
          <w:t>Raspberry Pi Pin 11</w:t>
        </w:r>
      </w:ins>
    </w:p>
    <w:p>
      <w:pPr>
        <w:tabs>
          <w:tab w:val="left" w:pos="1440"/>
          <w:tab w:val="left" w:pos="3600"/>
          <w:tab w:val="left" w:pos="4500"/>
        </w:tabs>
        <w:ind w:left="720"/>
        <w:rPr>
          <w:ins w:id="242" w:author="Nick Jackiw" w:date="2018-05-17T10:04:00Z"/>
          <w:rFonts w:ascii="Times New Roman" w:hAnsi="Times New Roman" w:cs="Times New Roman"/>
          <w:sz w:val="30"/>
          <w:szCs w:val="30"/>
          <w:rPrChange w:id="243" w:author="Nick Jackiw" w:date="2018-05-17T10:04:00Z">
            <w:rPr>
              <w:ins w:id="244" w:author="Nick Jackiw" w:date="2018-05-17T10:04:00Z"/>
              <w:rFonts w:ascii="Times New Roman" w:hAnsi="Times New Roman" w:cs="Times New Roman"/>
              <w:sz w:val="32"/>
              <w:szCs w:val="32"/>
            </w:rPr>
          </w:rPrChange>
        </w:rPr>
        <w:pPrChange w:id="241" w:author="Nick Jackiw" w:date="2018-05-17T10:07:00Z">
          <w:pPr/>
        </w:pPrChange>
      </w:pPr>
      <w:ins w:id="245" w:author="Nick Jackiw" w:date="2018-05-17T10:04:00Z">
        <w:r>
          <w:rPr>
            <w:rFonts w:ascii="Times New Roman" w:hAnsi="Times New Roman" w:cs="Times New Roman"/>
            <w:sz w:val="30"/>
            <w:szCs w:val="30"/>
            <w:rPrChange w:id="246" w:author="Nick Jackiw" w:date="2018-05-17T10:04:00Z">
              <w:rPr>
                <w:rFonts w:ascii="Times New Roman" w:hAnsi="Times New Roman" w:cs="Times New Roman"/>
                <w:sz w:val="32"/>
                <w:szCs w:val="32"/>
              </w:rPr>
            </w:rPrChange>
          </w:rPr>
          <w:tab/>
        </w:r>
      </w:ins>
      <w:ins w:id="247" w:author="Nick Jackiw" w:date="2018-05-17T10:04:00Z">
        <w:del w:id="248" w:author="mayn" w:date="2018-05-18T18:38:29Z">
          <w:r>
            <w:rPr>
              <w:rFonts w:ascii="Times New Roman" w:hAnsi="Times New Roman" w:cs="Times New Roman"/>
              <w:sz w:val="30"/>
              <w:szCs w:val="30"/>
              <w:rPrChange w:id="249" w:author="Nick Jackiw" w:date="2018-05-17T10:04:00Z">
                <w:rPr>
                  <w:rFonts w:ascii="Times New Roman" w:hAnsi="Times New Roman" w:cs="Times New Roman"/>
                  <w:sz w:val="32"/>
                  <w:szCs w:val="32"/>
                </w:rPr>
              </w:rPrChange>
            </w:rPr>
            <w:delText>A</w:delText>
          </w:r>
        </w:del>
      </w:ins>
      <w:ins w:id="252" w:author="Nick Jackiw" w:date="2018-05-17T10:04:00Z">
        <w:del w:id="253" w:author="mayn" w:date="2018-05-18T18:38:29Z">
          <w:r>
            <w:rPr>
              <w:rFonts w:ascii="Times New Roman" w:hAnsi="Times New Roman" w:cs="Times New Roman"/>
              <w:sz w:val="30"/>
              <w:szCs w:val="30"/>
              <w:rPrChange w:id="254" w:author="Nick Jackiw" w:date="2018-05-17T10:04:00Z">
                <w:rPr>
                  <w:rFonts w:ascii="Times New Roman" w:hAnsi="Times New Roman" w:cs="Times New Roman"/>
                  <w:sz w:val="32"/>
                  <w:szCs w:val="32"/>
                </w:rPr>
              </w:rPrChange>
            </w:rPr>
            <w:delText>D</w:delText>
          </w:r>
        </w:del>
      </w:ins>
      <w:ins w:id="257" w:author="Nick Jackiw" w:date="2018-05-17T10:04:00Z">
        <w:del w:id="258" w:author="mayn" w:date="2018-05-18T18:38:28Z">
          <w:r>
            <w:rPr>
              <w:rFonts w:ascii="Times New Roman" w:hAnsi="Times New Roman" w:cs="Times New Roman"/>
              <w:sz w:val="30"/>
              <w:szCs w:val="30"/>
              <w:rPrChange w:id="259" w:author="Nick Jackiw" w:date="2018-05-17T10:04:00Z">
                <w:rPr>
                  <w:rFonts w:ascii="Times New Roman" w:hAnsi="Times New Roman" w:cs="Times New Roman"/>
                  <w:sz w:val="32"/>
                  <w:szCs w:val="32"/>
                </w:rPr>
              </w:rPrChange>
            </w:rPr>
            <w:delText>C</w:delText>
          </w:r>
        </w:del>
      </w:ins>
      <w:ins w:id="262" w:author="Nick Jackiw" w:date="2018-05-17T10:04:00Z">
        <w:del w:id="263" w:author="mayn" w:date="2018-05-18T18:38:28Z">
          <w:r>
            <w:rPr>
              <w:rFonts w:ascii="Times New Roman" w:hAnsi="Times New Roman" w:cs="Times New Roman"/>
              <w:sz w:val="30"/>
              <w:szCs w:val="30"/>
              <w:rPrChange w:id="264" w:author="Nick Jackiw" w:date="2018-05-17T10:04:00Z">
                <w:rPr>
                  <w:rFonts w:ascii="Times New Roman" w:hAnsi="Times New Roman" w:cs="Times New Roman"/>
                  <w:sz w:val="32"/>
                  <w:szCs w:val="32"/>
                </w:rPr>
              </w:rPrChange>
            </w:rPr>
            <w:delText>_</w:delText>
          </w:r>
        </w:del>
      </w:ins>
      <w:ins w:id="267" w:author="Nick Jackiw" w:date="2018-05-17T10:04:00Z">
        <w:r>
          <w:rPr>
            <w:rFonts w:ascii="Times New Roman" w:hAnsi="Times New Roman" w:cs="Times New Roman"/>
            <w:sz w:val="30"/>
            <w:szCs w:val="30"/>
            <w:rPrChange w:id="268" w:author="Nick Jackiw" w:date="2018-05-17T10:04:00Z">
              <w:rPr>
                <w:rFonts w:ascii="Times New Roman" w:hAnsi="Times New Roman" w:cs="Times New Roman"/>
                <w:sz w:val="32"/>
                <w:szCs w:val="32"/>
              </w:rPr>
            </w:rPrChange>
          </w:rPr>
          <w:t>CLK</w:t>
        </w:r>
      </w:ins>
      <w:ins w:id="269" w:author="Nick Jackiw" w:date="2018-05-17T10:06:00Z">
        <w:r>
          <w:rPr>
            <w:rFonts w:ascii="Times New Roman" w:hAnsi="Times New Roman" w:cs="Times New Roman"/>
            <w:sz w:val="30"/>
            <w:szCs w:val="30"/>
          </w:rPr>
          <w:tab/>
        </w:r>
      </w:ins>
      <w:ins w:id="270" w:author="Nick Jackiw" w:date="2018-05-17T10:06:00Z">
        <w:r>
          <w:rPr>
            <w:rFonts w:ascii="Times New Roman" w:hAnsi="Times New Roman" w:cs="Times New Roman"/>
            <w:sz w:val="30"/>
            <w:szCs w:val="30"/>
          </w:rPr>
          <w:sym w:font="Symbol" w:char="F0AB"/>
        </w:r>
      </w:ins>
      <w:ins w:id="271" w:author="Nick Jackiw" w:date="2018-05-17T10:06:00Z">
        <w:r>
          <w:rPr>
            <w:rFonts w:ascii="Times New Roman" w:hAnsi="Times New Roman" w:cs="Times New Roman"/>
            <w:sz w:val="30"/>
            <w:szCs w:val="30"/>
          </w:rPr>
          <w:tab/>
        </w:r>
      </w:ins>
      <w:ins w:id="272" w:author="Nick Jackiw" w:date="2018-05-17T10:04:00Z">
        <w:r>
          <w:rPr>
            <w:rFonts w:ascii="Times New Roman" w:hAnsi="Times New Roman" w:cs="Times New Roman"/>
            <w:sz w:val="30"/>
            <w:szCs w:val="30"/>
            <w:rPrChange w:id="273" w:author="Nick Jackiw" w:date="2018-05-17T10:04:00Z">
              <w:rPr>
                <w:rFonts w:ascii="Times New Roman" w:hAnsi="Times New Roman" w:cs="Times New Roman"/>
                <w:sz w:val="32"/>
                <w:szCs w:val="32"/>
              </w:rPr>
            </w:rPrChange>
          </w:rPr>
          <w:t>Raspberry Pi Pin 12</w:t>
        </w:r>
      </w:ins>
    </w:p>
    <w:p>
      <w:pPr>
        <w:tabs>
          <w:tab w:val="left" w:pos="1440"/>
          <w:tab w:val="left" w:pos="3600"/>
          <w:tab w:val="left" w:pos="4500"/>
        </w:tabs>
        <w:ind w:left="720"/>
        <w:rPr>
          <w:ins w:id="275" w:author="Nick Jackiw" w:date="2018-05-17T10:04:00Z"/>
          <w:rFonts w:ascii="Times New Roman" w:hAnsi="Times New Roman" w:cs="Times New Roman"/>
          <w:sz w:val="30"/>
          <w:szCs w:val="30"/>
          <w:rPrChange w:id="276" w:author="Nick Jackiw" w:date="2018-05-17T10:04:00Z">
            <w:rPr>
              <w:ins w:id="277" w:author="Nick Jackiw" w:date="2018-05-17T10:04:00Z"/>
              <w:rFonts w:ascii="Times New Roman" w:hAnsi="Times New Roman" w:cs="Times New Roman"/>
              <w:sz w:val="32"/>
              <w:szCs w:val="32"/>
            </w:rPr>
          </w:rPrChange>
        </w:rPr>
        <w:pPrChange w:id="274" w:author="Nick Jackiw" w:date="2018-05-17T10:07:00Z">
          <w:pPr/>
        </w:pPrChange>
      </w:pPr>
      <w:ins w:id="278" w:author="Nick Jackiw" w:date="2018-05-17T10:04:00Z">
        <w:r>
          <w:rPr>
            <w:rFonts w:ascii="Times New Roman" w:hAnsi="Times New Roman" w:cs="Times New Roman"/>
            <w:sz w:val="30"/>
            <w:szCs w:val="30"/>
            <w:rPrChange w:id="279" w:author="Nick Jackiw" w:date="2018-05-17T10:04:00Z">
              <w:rPr>
                <w:rFonts w:ascii="Times New Roman" w:hAnsi="Times New Roman" w:cs="Times New Roman"/>
                <w:sz w:val="32"/>
                <w:szCs w:val="32"/>
              </w:rPr>
            </w:rPrChange>
          </w:rPr>
          <w:tab/>
        </w:r>
      </w:ins>
      <w:ins w:id="280" w:author="Nick Jackiw" w:date="2018-05-17T10:04:00Z">
        <w:del w:id="281" w:author="mayn" w:date="2018-05-18T18:38:30Z">
          <w:r>
            <w:rPr>
              <w:rFonts w:ascii="Times New Roman" w:hAnsi="Times New Roman" w:cs="Times New Roman"/>
              <w:sz w:val="30"/>
              <w:szCs w:val="30"/>
              <w:rPrChange w:id="282" w:author="Nick Jackiw" w:date="2018-05-17T10:04:00Z">
                <w:rPr>
                  <w:rFonts w:ascii="Times New Roman" w:hAnsi="Times New Roman" w:cs="Times New Roman"/>
                  <w:sz w:val="32"/>
                  <w:szCs w:val="32"/>
                </w:rPr>
              </w:rPrChange>
            </w:rPr>
            <w:delText>A</w:delText>
          </w:r>
        </w:del>
      </w:ins>
      <w:ins w:id="285" w:author="Nick Jackiw" w:date="2018-05-17T10:04:00Z">
        <w:del w:id="286" w:author="mayn" w:date="2018-05-18T18:38:30Z">
          <w:r>
            <w:rPr>
              <w:rFonts w:ascii="Times New Roman" w:hAnsi="Times New Roman" w:cs="Times New Roman"/>
              <w:sz w:val="30"/>
              <w:szCs w:val="30"/>
              <w:rPrChange w:id="287" w:author="Nick Jackiw" w:date="2018-05-17T10:04:00Z">
                <w:rPr>
                  <w:rFonts w:ascii="Times New Roman" w:hAnsi="Times New Roman" w:cs="Times New Roman"/>
                  <w:sz w:val="32"/>
                  <w:szCs w:val="32"/>
                </w:rPr>
              </w:rPrChange>
            </w:rPr>
            <w:delText>D</w:delText>
          </w:r>
        </w:del>
      </w:ins>
      <w:ins w:id="290" w:author="Nick Jackiw" w:date="2018-05-17T10:04:00Z">
        <w:del w:id="291" w:author="mayn" w:date="2018-05-18T18:38:30Z">
          <w:r>
            <w:rPr>
              <w:rFonts w:ascii="Times New Roman" w:hAnsi="Times New Roman" w:cs="Times New Roman"/>
              <w:sz w:val="30"/>
              <w:szCs w:val="30"/>
              <w:rPrChange w:id="292" w:author="Nick Jackiw" w:date="2018-05-17T10:04:00Z">
                <w:rPr>
                  <w:rFonts w:ascii="Times New Roman" w:hAnsi="Times New Roman" w:cs="Times New Roman"/>
                  <w:sz w:val="32"/>
                  <w:szCs w:val="32"/>
                </w:rPr>
              </w:rPrChange>
            </w:rPr>
            <w:delText>C</w:delText>
          </w:r>
        </w:del>
      </w:ins>
      <w:ins w:id="295" w:author="Nick Jackiw" w:date="2018-05-17T10:04:00Z">
        <w:del w:id="296" w:author="mayn" w:date="2018-05-18T18:38:30Z">
          <w:r>
            <w:rPr>
              <w:rFonts w:ascii="Times New Roman" w:hAnsi="Times New Roman" w:cs="Times New Roman"/>
              <w:sz w:val="30"/>
              <w:szCs w:val="30"/>
              <w:rPrChange w:id="297" w:author="Nick Jackiw" w:date="2018-05-17T10:04:00Z">
                <w:rPr>
                  <w:rFonts w:ascii="Times New Roman" w:hAnsi="Times New Roman" w:cs="Times New Roman"/>
                  <w:sz w:val="32"/>
                  <w:szCs w:val="32"/>
                </w:rPr>
              </w:rPrChange>
            </w:rPr>
            <w:delText>_</w:delText>
          </w:r>
        </w:del>
      </w:ins>
      <w:ins w:id="300" w:author="Nick Jackiw" w:date="2018-05-17T10:04:00Z">
        <w:r>
          <w:rPr>
            <w:rFonts w:ascii="Times New Roman" w:hAnsi="Times New Roman" w:cs="Times New Roman"/>
            <w:sz w:val="30"/>
            <w:szCs w:val="30"/>
            <w:rPrChange w:id="301" w:author="Nick Jackiw" w:date="2018-05-17T10:04:00Z">
              <w:rPr>
                <w:rFonts w:ascii="Times New Roman" w:hAnsi="Times New Roman" w:cs="Times New Roman"/>
                <w:sz w:val="32"/>
                <w:szCs w:val="32"/>
              </w:rPr>
            </w:rPrChange>
          </w:rPr>
          <w:t>DIO</w:t>
        </w:r>
      </w:ins>
      <w:ins w:id="302" w:author="Nick Jackiw" w:date="2018-05-17T10:06:00Z">
        <w:r>
          <w:rPr>
            <w:rFonts w:ascii="Times New Roman" w:hAnsi="Times New Roman" w:cs="Times New Roman"/>
            <w:sz w:val="30"/>
            <w:szCs w:val="30"/>
          </w:rPr>
          <w:tab/>
        </w:r>
      </w:ins>
      <w:ins w:id="303" w:author="Nick Jackiw" w:date="2018-05-17T10:06:00Z">
        <w:r>
          <w:rPr>
            <w:rFonts w:ascii="Times New Roman" w:hAnsi="Times New Roman" w:cs="Times New Roman"/>
            <w:sz w:val="30"/>
            <w:szCs w:val="30"/>
          </w:rPr>
          <w:sym w:font="Symbol" w:char="F0AB"/>
        </w:r>
      </w:ins>
      <w:ins w:id="304" w:author="Nick Jackiw" w:date="2018-05-17T10:06:00Z">
        <w:r>
          <w:rPr>
            <w:rFonts w:ascii="Times New Roman" w:hAnsi="Times New Roman" w:cs="Times New Roman"/>
            <w:sz w:val="30"/>
            <w:szCs w:val="30"/>
          </w:rPr>
          <w:tab/>
        </w:r>
      </w:ins>
      <w:ins w:id="305" w:author="Nick Jackiw" w:date="2018-05-17T10:04:00Z">
        <w:r>
          <w:rPr>
            <w:rFonts w:ascii="Times New Roman" w:hAnsi="Times New Roman" w:cs="Times New Roman"/>
            <w:sz w:val="30"/>
            <w:szCs w:val="30"/>
            <w:rPrChange w:id="306" w:author="Nick Jackiw" w:date="2018-05-17T10:04:00Z">
              <w:rPr>
                <w:rFonts w:ascii="Times New Roman" w:hAnsi="Times New Roman" w:cs="Times New Roman"/>
                <w:sz w:val="32"/>
                <w:szCs w:val="32"/>
              </w:rPr>
            </w:rPrChange>
          </w:rPr>
          <w:t xml:space="preserve">Raspberry Pi </w:t>
        </w:r>
      </w:ins>
      <w:ins w:id="307" w:author="Nick Jackiw" w:date="2018-05-17T10:04:00Z">
        <w:r>
          <w:rPr>
            <w:rFonts w:ascii="Times New Roman" w:hAnsi="Times New Roman" w:cs="Times New Roman"/>
            <w:sz w:val="30"/>
            <w:szCs w:val="30"/>
            <w:rPrChange w:id="308" w:author="Nick Jackiw" w:date="2018-05-17T10:04:00Z">
              <w:rPr>
                <w:rFonts w:ascii="Times New Roman" w:hAnsi="Times New Roman" w:cs="Times New Roman"/>
                <w:sz w:val="32"/>
                <w:szCs w:val="32"/>
              </w:rPr>
            </w:rPrChange>
          </w:rPr>
          <w:t>Pin  13</w:t>
        </w:r>
      </w:ins>
    </w:p>
    <w:p>
      <w:pPr>
        <w:tabs>
          <w:tab w:val="left" w:pos="1440"/>
          <w:tab w:val="left" w:pos="3600"/>
          <w:tab w:val="left" w:pos="4500"/>
        </w:tabs>
        <w:ind w:left="720"/>
        <w:rPr>
          <w:ins w:id="310" w:author="Nick Jackiw" w:date="2018-05-17T10:04:00Z"/>
          <w:rFonts w:ascii="Times New Roman" w:hAnsi="Times New Roman" w:cs="Times New Roman"/>
          <w:sz w:val="30"/>
          <w:szCs w:val="30"/>
          <w:rPrChange w:id="311" w:author="Nick Jackiw" w:date="2018-05-17T10:04:00Z">
            <w:rPr>
              <w:ins w:id="312" w:author="Nick Jackiw" w:date="2018-05-17T10:04:00Z"/>
              <w:rFonts w:ascii="Times New Roman" w:hAnsi="Times New Roman" w:cs="Times New Roman"/>
              <w:sz w:val="32"/>
              <w:szCs w:val="32"/>
            </w:rPr>
          </w:rPrChange>
        </w:rPr>
        <w:pPrChange w:id="309" w:author="Nick Jackiw" w:date="2018-05-17T10:07:00Z">
          <w:pPr/>
        </w:pPrChange>
      </w:pPr>
      <w:ins w:id="313" w:author="Nick Jackiw" w:date="2018-05-17T10:04:00Z">
        <w:r>
          <w:rPr>
            <w:rFonts w:ascii="Times New Roman" w:hAnsi="Times New Roman" w:cs="Times New Roman"/>
            <w:sz w:val="30"/>
            <w:szCs w:val="30"/>
            <w:rPrChange w:id="314" w:author="Nick Jackiw" w:date="2018-05-17T10:04:00Z">
              <w:rPr>
                <w:rFonts w:ascii="Times New Roman" w:hAnsi="Times New Roman" w:cs="Times New Roman"/>
                <w:sz w:val="32"/>
                <w:szCs w:val="32"/>
              </w:rPr>
            </w:rPrChange>
          </w:rPr>
          <w:tab/>
        </w:r>
      </w:ins>
      <w:ins w:id="315" w:author="Nick Jackiw" w:date="2018-05-17T10:04:00Z">
        <w:r>
          <w:rPr>
            <w:rFonts w:ascii="Times New Roman" w:hAnsi="Times New Roman" w:cs="Times New Roman"/>
            <w:sz w:val="30"/>
            <w:szCs w:val="30"/>
            <w:rPrChange w:id="316" w:author="Nick Jackiw" w:date="2018-05-17T10:04:00Z">
              <w:rPr>
                <w:rFonts w:ascii="Times New Roman" w:hAnsi="Times New Roman" w:cs="Times New Roman"/>
                <w:sz w:val="32"/>
                <w:szCs w:val="32"/>
              </w:rPr>
            </w:rPrChange>
          </w:rPr>
          <w:t>CH0</w:t>
        </w:r>
      </w:ins>
      <w:ins w:id="317" w:author="Nick Jackiw" w:date="2018-05-17T10:06:00Z">
        <w:r>
          <w:rPr>
            <w:rFonts w:ascii="Times New Roman" w:hAnsi="Times New Roman" w:cs="Times New Roman"/>
            <w:sz w:val="30"/>
            <w:szCs w:val="30"/>
          </w:rPr>
          <w:tab/>
        </w:r>
      </w:ins>
      <w:ins w:id="318" w:author="Nick Jackiw" w:date="2018-05-17T10:06:00Z">
        <w:r>
          <w:rPr>
            <w:rFonts w:ascii="Times New Roman" w:hAnsi="Times New Roman" w:cs="Times New Roman"/>
            <w:sz w:val="30"/>
            <w:szCs w:val="30"/>
          </w:rPr>
          <w:sym w:font="Symbol" w:char="F0AB"/>
        </w:r>
      </w:ins>
      <w:ins w:id="319" w:author="Nick Jackiw" w:date="2018-05-17T10:06:00Z">
        <w:r>
          <w:rPr>
            <w:rFonts w:ascii="Times New Roman" w:hAnsi="Times New Roman" w:cs="Times New Roman"/>
            <w:sz w:val="30"/>
            <w:szCs w:val="30"/>
          </w:rPr>
          <w:tab/>
        </w:r>
      </w:ins>
      <w:ins w:id="320" w:author="Nick Jackiw" w:date="2018-05-17T10:04:00Z">
        <w:r>
          <w:rPr>
            <w:rFonts w:ascii="Times New Roman" w:hAnsi="Times New Roman" w:cs="Times New Roman"/>
            <w:sz w:val="30"/>
            <w:szCs w:val="30"/>
            <w:rPrChange w:id="321" w:author="Nick Jackiw" w:date="2018-05-17T10:04:00Z">
              <w:rPr>
                <w:rFonts w:ascii="Times New Roman" w:hAnsi="Times New Roman" w:cs="Times New Roman"/>
                <w:sz w:val="32"/>
                <w:szCs w:val="32"/>
              </w:rPr>
            </w:rPrChange>
          </w:rPr>
          <w:t>Analog Hall Sensor Pin "S"</w:t>
        </w:r>
      </w:ins>
    </w:p>
    <w:p>
      <w:pPr>
        <w:tabs>
          <w:tab w:val="left" w:pos="1440"/>
          <w:tab w:val="left" w:pos="3600"/>
          <w:tab w:val="left" w:pos="4500"/>
        </w:tabs>
        <w:ind w:left="720"/>
        <w:rPr>
          <w:ins w:id="323" w:author="Nick Jackiw" w:date="2018-05-17T10:04:00Z"/>
          <w:rFonts w:ascii="Times New Roman" w:hAnsi="Times New Roman" w:cs="Times New Roman"/>
          <w:sz w:val="30"/>
          <w:szCs w:val="30"/>
          <w:rPrChange w:id="324" w:author="Nick Jackiw" w:date="2018-05-17T10:04:00Z">
            <w:rPr>
              <w:ins w:id="325" w:author="Nick Jackiw" w:date="2018-05-17T10:04:00Z"/>
              <w:rFonts w:ascii="Times New Roman" w:hAnsi="Times New Roman" w:cs="Times New Roman"/>
              <w:sz w:val="32"/>
              <w:szCs w:val="32"/>
            </w:rPr>
          </w:rPrChange>
        </w:rPr>
        <w:pPrChange w:id="322" w:author="Nick Jackiw" w:date="2018-05-17T10:07:00Z">
          <w:pPr/>
        </w:pPrChange>
      </w:pPr>
      <w:ins w:id="326" w:author="Nick Jackiw" w:date="2018-05-17T10:04:00Z">
        <w:r>
          <w:rPr>
            <w:rFonts w:ascii="Times New Roman" w:hAnsi="Times New Roman" w:cs="Times New Roman"/>
            <w:sz w:val="30"/>
            <w:szCs w:val="30"/>
            <w:rPrChange w:id="327" w:author="Nick Jackiw" w:date="2018-05-17T10:04:00Z">
              <w:rPr>
                <w:rFonts w:ascii="Times New Roman" w:hAnsi="Times New Roman" w:cs="Times New Roman"/>
                <w:sz w:val="32"/>
                <w:szCs w:val="32"/>
              </w:rPr>
            </w:rPrChange>
          </w:rPr>
          <w:tab/>
        </w:r>
      </w:ins>
      <w:ins w:id="328" w:author="Nick Jackiw" w:date="2018-05-17T10:04:00Z">
        <w:r>
          <w:rPr>
            <w:rFonts w:ascii="Times New Roman" w:hAnsi="Times New Roman" w:cs="Times New Roman"/>
            <w:sz w:val="30"/>
            <w:szCs w:val="30"/>
            <w:rPrChange w:id="329" w:author="Nick Jackiw" w:date="2018-05-17T10:04:00Z">
              <w:rPr>
                <w:rFonts w:ascii="Times New Roman" w:hAnsi="Times New Roman" w:cs="Times New Roman"/>
                <w:sz w:val="32"/>
                <w:szCs w:val="32"/>
              </w:rPr>
            </w:rPrChange>
          </w:rPr>
          <w:t>VCC</w:t>
        </w:r>
      </w:ins>
      <w:ins w:id="330" w:author="Nick Jackiw" w:date="2018-05-17T10:06:00Z">
        <w:r>
          <w:rPr>
            <w:rFonts w:ascii="Times New Roman" w:hAnsi="Times New Roman" w:cs="Times New Roman"/>
            <w:sz w:val="30"/>
            <w:szCs w:val="30"/>
          </w:rPr>
          <w:tab/>
        </w:r>
      </w:ins>
      <w:ins w:id="331" w:author="Nick Jackiw" w:date="2018-05-17T10:06:00Z">
        <w:r>
          <w:rPr>
            <w:rFonts w:ascii="Times New Roman" w:hAnsi="Times New Roman" w:cs="Times New Roman"/>
            <w:sz w:val="30"/>
            <w:szCs w:val="30"/>
          </w:rPr>
          <w:sym w:font="Symbol" w:char="F0AB"/>
        </w:r>
      </w:ins>
      <w:ins w:id="332" w:author="Nick Jackiw" w:date="2018-05-17T10:06:00Z">
        <w:r>
          <w:rPr>
            <w:rFonts w:ascii="Times New Roman" w:hAnsi="Times New Roman" w:cs="Times New Roman"/>
            <w:sz w:val="30"/>
            <w:szCs w:val="30"/>
          </w:rPr>
          <w:tab/>
        </w:r>
      </w:ins>
      <w:ins w:id="333" w:author="Nick Jackiw" w:date="2018-05-17T10:04:00Z">
        <w:r>
          <w:rPr>
            <w:rFonts w:ascii="Times New Roman" w:hAnsi="Times New Roman" w:cs="Times New Roman"/>
            <w:sz w:val="30"/>
            <w:szCs w:val="30"/>
            <w:rPrChange w:id="334" w:author="Nick Jackiw" w:date="2018-05-17T10:04:00Z">
              <w:rPr>
                <w:rFonts w:ascii="Times New Roman" w:hAnsi="Times New Roman" w:cs="Times New Roman"/>
                <w:sz w:val="32"/>
                <w:szCs w:val="32"/>
              </w:rPr>
            </w:rPrChange>
          </w:rPr>
          <w:t>Raspberry Pi +5V</w:t>
        </w:r>
      </w:ins>
    </w:p>
    <w:p>
      <w:pPr>
        <w:tabs>
          <w:tab w:val="left" w:pos="1440"/>
          <w:tab w:val="left" w:pos="3600"/>
          <w:tab w:val="left" w:pos="4500"/>
        </w:tabs>
        <w:ind w:left="720"/>
        <w:rPr>
          <w:ins w:id="336" w:author="Nick Jackiw" w:date="2018-05-17T10:04:00Z"/>
          <w:rFonts w:ascii="Times New Roman" w:hAnsi="Times New Roman" w:cs="Times New Roman"/>
          <w:sz w:val="30"/>
          <w:szCs w:val="30"/>
          <w:rPrChange w:id="337" w:author="Nick Jackiw" w:date="2018-05-17T10:04:00Z">
            <w:rPr>
              <w:ins w:id="338" w:author="Nick Jackiw" w:date="2018-05-17T10:04:00Z"/>
              <w:rFonts w:ascii="Times New Roman" w:hAnsi="Times New Roman" w:cs="Times New Roman"/>
              <w:sz w:val="32"/>
              <w:szCs w:val="32"/>
            </w:rPr>
          </w:rPrChange>
        </w:rPr>
        <w:pPrChange w:id="335" w:author="Nick Jackiw" w:date="2018-05-17T10:07:00Z">
          <w:pPr/>
        </w:pPrChange>
      </w:pPr>
      <w:ins w:id="339" w:author="Nick Jackiw" w:date="2018-05-17T10:04:00Z">
        <w:r>
          <w:rPr>
            <w:rFonts w:ascii="Times New Roman" w:hAnsi="Times New Roman" w:cs="Times New Roman"/>
            <w:sz w:val="30"/>
            <w:szCs w:val="30"/>
            <w:rPrChange w:id="340" w:author="Nick Jackiw" w:date="2018-05-17T10:04:00Z">
              <w:rPr>
                <w:rFonts w:ascii="Times New Roman" w:hAnsi="Times New Roman" w:cs="Times New Roman"/>
                <w:sz w:val="32"/>
                <w:szCs w:val="32"/>
              </w:rPr>
            </w:rPrChange>
          </w:rPr>
          <w:tab/>
        </w:r>
      </w:ins>
      <w:ins w:id="341" w:author="Nick Jackiw" w:date="2018-05-17T10:04:00Z">
        <w:r>
          <w:rPr>
            <w:rFonts w:ascii="Times New Roman" w:hAnsi="Times New Roman" w:cs="Times New Roman"/>
            <w:sz w:val="30"/>
            <w:szCs w:val="30"/>
            <w:rPrChange w:id="342" w:author="Nick Jackiw" w:date="2018-05-17T10:04:00Z">
              <w:rPr>
                <w:rFonts w:ascii="Times New Roman" w:hAnsi="Times New Roman" w:cs="Times New Roman"/>
                <w:sz w:val="32"/>
                <w:szCs w:val="32"/>
              </w:rPr>
            </w:rPrChange>
          </w:rPr>
          <w:t>GND</w:t>
        </w:r>
      </w:ins>
      <w:ins w:id="343" w:author="Nick Jackiw" w:date="2018-05-17T10:06:00Z">
        <w:r>
          <w:rPr>
            <w:rFonts w:ascii="Times New Roman" w:hAnsi="Times New Roman" w:cs="Times New Roman"/>
            <w:sz w:val="30"/>
            <w:szCs w:val="30"/>
          </w:rPr>
          <w:tab/>
        </w:r>
      </w:ins>
      <w:ins w:id="344" w:author="Nick Jackiw" w:date="2018-05-17T10:06:00Z">
        <w:r>
          <w:rPr>
            <w:rFonts w:ascii="Times New Roman" w:hAnsi="Times New Roman" w:cs="Times New Roman"/>
            <w:sz w:val="30"/>
            <w:szCs w:val="30"/>
          </w:rPr>
          <w:sym w:font="Symbol" w:char="F0AB"/>
        </w:r>
      </w:ins>
      <w:ins w:id="345" w:author="Nick Jackiw" w:date="2018-05-17T10:06:00Z">
        <w:r>
          <w:rPr>
            <w:rFonts w:ascii="Times New Roman" w:hAnsi="Times New Roman" w:cs="Times New Roman"/>
            <w:sz w:val="30"/>
            <w:szCs w:val="30"/>
          </w:rPr>
          <w:tab/>
        </w:r>
      </w:ins>
      <w:ins w:id="346" w:author="Nick Jackiw" w:date="2018-05-17T10:04:00Z">
        <w:r>
          <w:rPr>
            <w:rFonts w:ascii="Times New Roman" w:hAnsi="Times New Roman" w:cs="Times New Roman"/>
            <w:sz w:val="30"/>
            <w:szCs w:val="30"/>
            <w:rPrChange w:id="347" w:author="Nick Jackiw" w:date="2018-05-17T10:04:00Z">
              <w:rPr>
                <w:rFonts w:ascii="Times New Roman" w:hAnsi="Times New Roman" w:cs="Times New Roman"/>
                <w:sz w:val="32"/>
                <w:szCs w:val="32"/>
              </w:rPr>
            </w:rPrChange>
          </w:rPr>
          <w:t>Raspberry Pi GND</w:t>
        </w:r>
      </w:ins>
    </w:p>
    <w:p>
      <w:pPr>
        <w:tabs>
          <w:tab w:val="left" w:pos="1440"/>
          <w:tab w:val="left" w:pos="3600"/>
          <w:tab w:val="left" w:pos="4500"/>
        </w:tabs>
        <w:ind w:left="720"/>
        <w:rPr>
          <w:ins w:id="349" w:author="Nick Jackiw" w:date="2018-05-17T10:04:00Z"/>
          <w:rFonts w:ascii="Times New Roman" w:hAnsi="Times New Roman" w:cs="Times New Roman"/>
          <w:sz w:val="30"/>
          <w:szCs w:val="30"/>
          <w:rPrChange w:id="350" w:author="Nick Jackiw" w:date="2018-05-17T10:04:00Z">
            <w:rPr>
              <w:ins w:id="351" w:author="Nick Jackiw" w:date="2018-05-17T10:04:00Z"/>
              <w:rFonts w:ascii="Times New Roman" w:hAnsi="Times New Roman" w:cs="Times New Roman"/>
              <w:sz w:val="32"/>
              <w:szCs w:val="32"/>
            </w:rPr>
          </w:rPrChange>
        </w:rPr>
        <w:pPrChange w:id="348" w:author="Nick Jackiw" w:date="2018-05-17T10:07:00Z">
          <w:pPr/>
        </w:pPrChange>
      </w:pPr>
    </w:p>
    <w:p>
      <w:pPr>
        <w:tabs>
          <w:tab w:val="left" w:pos="1440"/>
          <w:tab w:val="left" w:pos="3600"/>
          <w:tab w:val="left" w:pos="4500"/>
        </w:tabs>
        <w:ind w:left="720"/>
        <w:rPr>
          <w:ins w:id="353" w:author="Nick Jackiw" w:date="2018-05-17T10:04:00Z"/>
          <w:rFonts w:ascii="Times New Roman" w:hAnsi="Times New Roman" w:cs="Times New Roman"/>
          <w:sz w:val="30"/>
          <w:szCs w:val="30"/>
          <w:rPrChange w:id="354" w:author="Nick Jackiw" w:date="2018-05-17T10:04:00Z">
            <w:rPr>
              <w:ins w:id="355" w:author="Nick Jackiw" w:date="2018-05-17T10:04:00Z"/>
              <w:rFonts w:ascii="Times New Roman" w:hAnsi="Times New Roman" w:cs="Times New Roman"/>
              <w:sz w:val="32"/>
              <w:szCs w:val="32"/>
            </w:rPr>
          </w:rPrChange>
        </w:rPr>
        <w:pPrChange w:id="352" w:author="Nick Jackiw" w:date="2018-05-17T10:07:00Z">
          <w:pPr/>
        </w:pPrChange>
      </w:pPr>
      <w:ins w:id="356" w:author="Nick Jackiw" w:date="2018-05-17T10:06:00Z">
        <w:r>
          <w:rPr>
            <w:rFonts w:ascii="Times New Roman" w:hAnsi="Times New Roman" w:cs="Times New Roman"/>
            <w:sz w:val="30"/>
            <w:szCs w:val="30"/>
          </w:rPr>
          <w:tab/>
        </w:r>
      </w:ins>
      <w:ins w:id="357" w:author="Nick Jackiw" w:date="2018-05-17T10:04:00Z">
        <w:r>
          <w:rPr>
            <w:rFonts w:ascii="Times New Roman" w:hAnsi="Times New Roman" w:cs="Times New Roman"/>
            <w:sz w:val="30"/>
            <w:szCs w:val="30"/>
            <w:rPrChange w:id="358" w:author="Nick Jackiw" w:date="2018-05-17T10:04:00Z">
              <w:rPr>
                <w:rFonts w:ascii="Times New Roman" w:hAnsi="Times New Roman" w:cs="Times New Roman"/>
                <w:sz w:val="32"/>
                <w:szCs w:val="32"/>
              </w:rPr>
            </w:rPrChange>
          </w:rPr>
          <w:t>Analog Hall pin position:</w:t>
        </w:r>
      </w:ins>
    </w:p>
    <w:p>
      <w:pPr>
        <w:tabs>
          <w:tab w:val="left" w:pos="1440"/>
          <w:tab w:val="left" w:pos="3600"/>
          <w:tab w:val="left" w:pos="4500"/>
        </w:tabs>
        <w:ind w:left="720"/>
        <w:rPr>
          <w:ins w:id="360" w:author="Nick Jackiw" w:date="2018-05-17T10:04:00Z"/>
          <w:rFonts w:ascii="Times New Roman" w:hAnsi="Times New Roman" w:cs="Times New Roman"/>
          <w:sz w:val="30"/>
          <w:szCs w:val="30"/>
          <w:rPrChange w:id="361" w:author="Nick Jackiw" w:date="2018-05-17T10:04:00Z">
            <w:rPr>
              <w:ins w:id="362" w:author="Nick Jackiw" w:date="2018-05-17T10:04:00Z"/>
              <w:rFonts w:ascii="Times New Roman" w:hAnsi="Times New Roman" w:cs="Times New Roman"/>
              <w:sz w:val="32"/>
              <w:szCs w:val="32"/>
            </w:rPr>
          </w:rPrChange>
        </w:rPr>
        <w:pPrChange w:id="359" w:author="Nick Jackiw" w:date="2018-05-17T10:07:00Z">
          <w:pPr/>
        </w:pPrChange>
      </w:pPr>
      <w:ins w:id="363" w:author="Nick Jackiw" w:date="2018-05-17T10:04:00Z">
        <w:r>
          <w:rPr>
            <w:rFonts w:ascii="Times New Roman" w:hAnsi="Times New Roman" w:cs="Times New Roman"/>
            <w:sz w:val="30"/>
            <w:szCs w:val="30"/>
            <w:rPrChange w:id="364" w:author="Nick Jackiw" w:date="2018-05-17T10:04:00Z">
              <w:rPr>
                <w:rFonts w:ascii="Times New Roman" w:hAnsi="Times New Roman" w:cs="Times New Roman"/>
                <w:sz w:val="32"/>
                <w:szCs w:val="32"/>
              </w:rPr>
            </w:rPrChange>
          </w:rPr>
          <w:tab/>
        </w:r>
      </w:ins>
      <w:ins w:id="365" w:author="Nick Jackiw" w:date="2018-05-17T10:04:00Z">
        <w:r>
          <w:rPr>
            <w:rFonts w:ascii="Times New Roman" w:hAnsi="Times New Roman" w:cs="Times New Roman"/>
            <w:sz w:val="30"/>
            <w:szCs w:val="30"/>
            <w:rPrChange w:id="366" w:author="Nick Jackiw" w:date="2018-05-17T10:04:00Z">
              <w:rPr>
                <w:rFonts w:ascii="Times New Roman" w:hAnsi="Times New Roman" w:cs="Times New Roman"/>
                <w:sz w:val="32"/>
                <w:szCs w:val="32"/>
              </w:rPr>
            </w:rPrChange>
          </w:rPr>
          <w:t>"S"</w:t>
        </w:r>
      </w:ins>
      <w:ins w:id="367" w:author="Nick Jackiw" w:date="2018-05-17T10:06:00Z">
        <w:r>
          <w:rPr>
            <w:rFonts w:ascii="Times New Roman" w:hAnsi="Times New Roman" w:cs="Times New Roman"/>
            <w:sz w:val="30"/>
            <w:szCs w:val="30"/>
          </w:rPr>
          <w:tab/>
        </w:r>
      </w:ins>
      <w:ins w:id="368" w:author="Nick Jackiw" w:date="2018-05-17T10:06:00Z">
        <w:r>
          <w:rPr>
            <w:rFonts w:ascii="Times New Roman" w:hAnsi="Times New Roman" w:cs="Times New Roman"/>
            <w:sz w:val="30"/>
            <w:szCs w:val="30"/>
          </w:rPr>
          <w:sym w:font="Symbol" w:char="F0AB"/>
        </w:r>
      </w:ins>
      <w:ins w:id="369" w:author="Nick Jackiw" w:date="2018-05-17T10:06:00Z">
        <w:r>
          <w:rPr>
            <w:rFonts w:ascii="Times New Roman" w:hAnsi="Times New Roman" w:cs="Times New Roman"/>
            <w:sz w:val="30"/>
            <w:szCs w:val="30"/>
          </w:rPr>
          <w:tab/>
        </w:r>
      </w:ins>
      <w:ins w:id="370" w:author="Nick Jackiw" w:date="2018-05-17T10:04:00Z">
        <w:r>
          <w:rPr>
            <w:rFonts w:ascii="Times New Roman" w:hAnsi="Times New Roman" w:cs="Times New Roman"/>
            <w:sz w:val="30"/>
            <w:szCs w:val="30"/>
            <w:rPrChange w:id="371" w:author="Nick Jackiw" w:date="2018-05-17T10:04:00Z">
              <w:rPr>
                <w:rFonts w:ascii="Times New Roman" w:hAnsi="Times New Roman" w:cs="Times New Roman"/>
                <w:sz w:val="32"/>
                <w:szCs w:val="32"/>
              </w:rPr>
            </w:rPrChange>
          </w:rPr>
          <w:t>ADC0382 CH0</w:t>
        </w:r>
      </w:ins>
    </w:p>
    <w:p>
      <w:pPr>
        <w:tabs>
          <w:tab w:val="left" w:pos="1440"/>
          <w:tab w:val="left" w:pos="3600"/>
          <w:tab w:val="left" w:pos="4500"/>
        </w:tabs>
        <w:ind w:left="720"/>
        <w:rPr>
          <w:ins w:id="373" w:author="Nick Jackiw" w:date="2018-05-17T10:04:00Z"/>
          <w:rFonts w:ascii="Times New Roman" w:hAnsi="Times New Roman" w:cs="Times New Roman"/>
          <w:sz w:val="30"/>
          <w:szCs w:val="30"/>
          <w:rPrChange w:id="374" w:author="Nick Jackiw" w:date="2018-05-17T10:04:00Z">
            <w:rPr>
              <w:ins w:id="375" w:author="Nick Jackiw" w:date="2018-05-17T10:04:00Z"/>
              <w:rFonts w:ascii="Times New Roman" w:hAnsi="Times New Roman" w:cs="Times New Roman"/>
              <w:sz w:val="32"/>
              <w:szCs w:val="32"/>
            </w:rPr>
          </w:rPrChange>
        </w:rPr>
        <w:pPrChange w:id="372" w:author="Nick Jackiw" w:date="2018-05-17T10:07:00Z">
          <w:pPr/>
        </w:pPrChange>
      </w:pPr>
      <w:ins w:id="376" w:author="Nick Jackiw" w:date="2018-05-17T10:04:00Z">
        <w:r>
          <w:rPr>
            <w:rFonts w:ascii="Times New Roman" w:hAnsi="Times New Roman" w:cs="Times New Roman"/>
            <w:sz w:val="30"/>
            <w:szCs w:val="30"/>
            <w:rPrChange w:id="377" w:author="Nick Jackiw" w:date="2018-05-17T10:04:00Z">
              <w:rPr>
                <w:rFonts w:ascii="Times New Roman" w:hAnsi="Times New Roman" w:cs="Times New Roman"/>
                <w:sz w:val="32"/>
                <w:szCs w:val="32"/>
              </w:rPr>
            </w:rPrChange>
          </w:rPr>
          <w:tab/>
        </w:r>
      </w:ins>
      <w:ins w:id="378" w:author="Nick Jackiw" w:date="2018-05-17T10:04:00Z">
        <w:r>
          <w:rPr>
            <w:rFonts w:ascii="Times New Roman" w:hAnsi="Times New Roman" w:cs="Times New Roman"/>
            <w:sz w:val="30"/>
            <w:szCs w:val="30"/>
            <w:rPrChange w:id="379" w:author="Nick Jackiw" w:date="2018-05-17T10:04:00Z">
              <w:rPr>
                <w:rFonts w:ascii="Times New Roman" w:hAnsi="Times New Roman" w:cs="Times New Roman"/>
                <w:sz w:val="32"/>
                <w:szCs w:val="32"/>
              </w:rPr>
            </w:rPrChange>
          </w:rPr>
          <w:t>"+"</w:t>
        </w:r>
      </w:ins>
      <w:ins w:id="380" w:author="Nick Jackiw" w:date="2018-05-17T10:06:00Z">
        <w:r>
          <w:rPr>
            <w:rFonts w:ascii="Times New Roman" w:hAnsi="Times New Roman" w:cs="Times New Roman"/>
            <w:sz w:val="30"/>
            <w:szCs w:val="30"/>
          </w:rPr>
          <w:tab/>
        </w:r>
      </w:ins>
      <w:ins w:id="381" w:author="Nick Jackiw" w:date="2018-05-17T10:06:00Z">
        <w:r>
          <w:rPr>
            <w:rFonts w:ascii="Times New Roman" w:hAnsi="Times New Roman" w:cs="Times New Roman"/>
            <w:sz w:val="30"/>
            <w:szCs w:val="30"/>
          </w:rPr>
          <w:sym w:font="Symbol" w:char="F0AB"/>
        </w:r>
      </w:ins>
      <w:ins w:id="382" w:author="Nick Jackiw" w:date="2018-05-17T10:06:00Z">
        <w:r>
          <w:rPr>
            <w:rFonts w:ascii="Times New Roman" w:hAnsi="Times New Roman" w:cs="Times New Roman"/>
            <w:sz w:val="30"/>
            <w:szCs w:val="30"/>
          </w:rPr>
          <w:tab/>
        </w:r>
      </w:ins>
      <w:ins w:id="383" w:author="Nick Jackiw" w:date="2018-05-17T10:04:00Z">
        <w:r>
          <w:rPr>
            <w:rFonts w:ascii="Times New Roman" w:hAnsi="Times New Roman" w:cs="Times New Roman"/>
            <w:sz w:val="30"/>
            <w:szCs w:val="30"/>
            <w:rPrChange w:id="384" w:author="Nick Jackiw" w:date="2018-05-17T10:04:00Z">
              <w:rPr>
                <w:rFonts w:ascii="Times New Roman" w:hAnsi="Times New Roman" w:cs="Times New Roman"/>
                <w:sz w:val="32"/>
                <w:szCs w:val="32"/>
              </w:rPr>
            </w:rPrChange>
          </w:rPr>
          <w:t>Raspberry Pi +5V</w:t>
        </w:r>
      </w:ins>
    </w:p>
    <w:p>
      <w:pPr>
        <w:tabs>
          <w:tab w:val="left" w:pos="1440"/>
          <w:tab w:val="left" w:pos="3600"/>
          <w:tab w:val="left" w:pos="4500"/>
        </w:tabs>
        <w:ind w:left="720"/>
        <w:rPr>
          <w:ins w:id="386" w:author="Nick Jackiw" w:date="2018-05-17T10:04:00Z"/>
          <w:rFonts w:ascii="Times New Roman" w:hAnsi="Times New Roman" w:cs="Times New Roman"/>
          <w:sz w:val="30"/>
          <w:szCs w:val="30"/>
          <w:rPrChange w:id="387" w:author="Nick Jackiw" w:date="2018-05-17T10:04:00Z">
            <w:rPr>
              <w:ins w:id="388" w:author="Nick Jackiw" w:date="2018-05-17T10:04:00Z"/>
              <w:rFonts w:ascii="Times New Roman" w:hAnsi="Times New Roman" w:cs="Times New Roman"/>
              <w:sz w:val="32"/>
              <w:szCs w:val="32"/>
            </w:rPr>
          </w:rPrChange>
        </w:rPr>
        <w:pPrChange w:id="385" w:author="Nick Jackiw" w:date="2018-05-17T10:07:00Z">
          <w:pPr/>
        </w:pPrChange>
      </w:pPr>
      <w:ins w:id="389" w:author="Nick Jackiw" w:date="2018-05-17T10:04:00Z">
        <w:r>
          <w:rPr>
            <w:rFonts w:ascii="Times New Roman" w:hAnsi="Times New Roman" w:cs="Times New Roman"/>
            <w:sz w:val="30"/>
            <w:szCs w:val="30"/>
            <w:rPrChange w:id="390" w:author="Nick Jackiw" w:date="2018-05-17T10:04:00Z">
              <w:rPr>
                <w:rFonts w:ascii="Times New Roman" w:hAnsi="Times New Roman" w:cs="Times New Roman"/>
                <w:sz w:val="32"/>
                <w:szCs w:val="32"/>
              </w:rPr>
            </w:rPrChange>
          </w:rPr>
          <w:tab/>
        </w:r>
      </w:ins>
      <w:ins w:id="391" w:author="Nick Jackiw" w:date="2018-05-17T10:04:00Z">
        <w:r>
          <w:rPr>
            <w:rFonts w:ascii="Times New Roman" w:hAnsi="Times New Roman" w:cs="Times New Roman"/>
            <w:sz w:val="30"/>
            <w:szCs w:val="30"/>
            <w:rPrChange w:id="392" w:author="Nick Jackiw" w:date="2018-05-17T10:04:00Z">
              <w:rPr>
                <w:rFonts w:ascii="Times New Roman" w:hAnsi="Times New Roman" w:cs="Times New Roman"/>
                <w:sz w:val="32"/>
                <w:szCs w:val="32"/>
              </w:rPr>
            </w:rPrChange>
          </w:rPr>
          <w:t>"-"</w:t>
        </w:r>
      </w:ins>
      <w:ins w:id="393" w:author="Nick Jackiw" w:date="2018-05-17T10:06:00Z">
        <w:r>
          <w:rPr>
            <w:rFonts w:ascii="Times New Roman" w:hAnsi="Times New Roman" w:cs="Times New Roman"/>
            <w:sz w:val="30"/>
            <w:szCs w:val="30"/>
          </w:rPr>
          <w:tab/>
        </w:r>
      </w:ins>
      <w:ins w:id="394" w:author="Nick Jackiw" w:date="2018-05-17T10:06:00Z">
        <w:r>
          <w:rPr>
            <w:rFonts w:ascii="Times New Roman" w:hAnsi="Times New Roman" w:cs="Times New Roman"/>
            <w:sz w:val="30"/>
            <w:szCs w:val="30"/>
          </w:rPr>
          <w:sym w:font="Symbol" w:char="F0AB"/>
        </w:r>
      </w:ins>
      <w:ins w:id="395" w:author="Nick Jackiw" w:date="2018-05-17T10:06:00Z">
        <w:r>
          <w:rPr>
            <w:rFonts w:ascii="Times New Roman" w:hAnsi="Times New Roman" w:cs="Times New Roman"/>
            <w:sz w:val="30"/>
            <w:szCs w:val="30"/>
          </w:rPr>
          <w:tab/>
        </w:r>
      </w:ins>
      <w:ins w:id="396" w:author="Nick Jackiw" w:date="2018-05-17T10:04:00Z">
        <w:r>
          <w:rPr>
            <w:rFonts w:ascii="Times New Roman" w:hAnsi="Times New Roman" w:cs="Times New Roman"/>
            <w:sz w:val="30"/>
            <w:szCs w:val="30"/>
            <w:rPrChange w:id="397" w:author="Nick Jackiw" w:date="2018-05-17T10:04:00Z">
              <w:rPr>
                <w:rFonts w:ascii="Times New Roman" w:hAnsi="Times New Roman" w:cs="Times New Roman"/>
                <w:sz w:val="32"/>
                <w:szCs w:val="32"/>
              </w:rPr>
            </w:rPrChange>
          </w:rPr>
          <w:t>Raspberry Pi GND</w:t>
        </w:r>
      </w:ins>
    </w:p>
    <w:p>
      <w:pPr>
        <w:tabs>
          <w:tab w:val="left" w:pos="1440"/>
          <w:tab w:val="left" w:pos="3600"/>
          <w:tab w:val="left" w:pos="4500"/>
        </w:tabs>
        <w:ind w:left="720"/>
        <w:rPr>
          <w:ins w:id="399" w:author="Nick Jackiw" w:date="2018-05-17T10:04:00Z"/>
          <w:rFonts w:ascii="Times New Roman" w:hAnsi="Times New Roman" w:cs="Times New Roman"/>
          <w:sz w:val="30"/>
          <w:szCs w:val="30"/>
          <w:rPrChange w:id="400" w:author="Nick Jackiw" w:date="2018-05-17T10:04:00Z">
            <w:rPr>
              <w:ins w:id="401" w:author="Nick Jackiw" w:date="2018-05-17T10:04:00Z"/>
              <w:rFonts w:ascii="Times New Roman" w:hAnsi="Times New Roman" w:cs="Times New Roman"/>
              <w:sz w:val="32"/>
              <w:szCs w:val="32"/>
            </w:rPr>
          </w:rPrChange>
        </w:rPr>
        <w:pPrChange w:id="398" w:author="Nick Jackiw" w:date="2018-05-17T10:07:00Z">
          <w:pPr/>
        </w:pPrChange>
      </w:pPr>
      <w:ins w:id="402" w:author="Nick Jackiw" w:date="2018-05-17T10:04:00Z">
        <w:r>
          <w:rPr>
            <w:rFonts w:ascii="Times New Roman" w:hAnsi="Times New Roman" w:cs="Times New Roman"/>
            <w:sz w:val="30"/>
            <w:szCs w:val="30"/>
            <w:rPrChange w:id="403" w:author="Nick Jackiw" w:date="2018-05-17T10:04:00Z">
              <w:rPr>
                <w:rFonts w:ascii="Times New Roman" w:hAnsi="Times New Roman" w:cs="Times New Roman"/>
                <w:sz w:val="32"/>
                <w:szCs w:val="32"/>
              </w:rPr>
            </w:rPrChange>
          </w:rPr>
          <w:tab/>
        </w:r>
      </w:ins>
    </w:p>
    <w:p>
      <w:pPr>
        <w:tabs>
          <w:tab w:val="left" w:pos="1440"/>
          <w:tab w:val="left" w:pos="3600"/>
          <w:tab w:val="left" w:pos="4500"/>
        </w:tabs>
        <w:ind w:left="720"/>
        <w:rPr>
          <w:ins w:id="405" w:author="Nick Jackiw" w:date="2018-05-17T10:04:00Z"/>
          <w:rFonts w:ascii="Times New Roman" w:hAnsi="Times New Roman" w:cs="Times New Roman"/>
          <w:sz w:val="30"/>
          <w:szCs w:val="30"/>
          <w:rPrChange w:id="406" w:author="Nick Jackiw" w:date="2018-05-17T10:04:00Z">
            <w:rPr>
              <w:ins w:id="407" w:author="Nick Jackiw" w:date="2018-05-17T10:04:00Z"/>
              <w:rFonts w:ascii="Times New Roman" w:hAnsi="Times New Roman" w:cs="Times New Roman"/>
              <w:sz w:val="32"/>
              <w:szCs w:val="32"/>
            </w:rPr>
          </w:rPrChange>
        </w:rPr>
        <w:pPrChange w:id="404" w:author="Nick Jackiw" w:date="2018-05-17T10:07:00Z">
          <w:pPr/>
        </w:pPrChange>
      </w:pPr>
      <w:ins w:id="408" w:author="Nick Jackiw" w:date="2018-05-17T10:06:00Z">
        <w:r>
          <w:rPr>
            <w:rFonts w:ascii="Times New Roman" w:hAnsi="Times New Roman" w:cs="Times New Roman"/>
            <w:sz w:val="30"/>
            <w:szCs w:val="30"/>
          </w:rPr>
          <w:tab/>
        </w:r>
      </w:ins>
      <w:ins w:id="409" w:author="Nick Jackiw" w:date="2018-05-17T10:04:00Z">
        <w:r>
          <w:rPr>
            <w:rFonts w:ascii="Times New Roman" w:hAnsi="Times New Roman" w:cs="Times New Roman"/>
            <w:sz w:val="30"/>
            <w:szCs w:val="30"/>
            <w:rPrChange w:id="410" w:author="Nick Jackiw" w:date="2018-05-17T10:04:00Z">
              <w:rPr>
                <w:rFonts w:ascii="Times New Roman" w:hAnsi="Times New Roman" w:cs="Times New Roman"/>
                <w:sz w:val="32"/>
                <w:szCs w:val="32"/>
              </w:rPr>
            </w:rPrChange>
          </w:rPr>
          <w:t>LED Pin position:</w:t>
        </w:r>
      </w:ins>
    </w:p>
    <w:p>
      <w:pPr>
        <w:tabs>
          <w:tab w:val="left" w:pos="1440"/>
          <w:tab w:val="left" w:pos="3600"/>
          <w:tab w:val="left" w:pos="4500"/>
        </w:tabs>
        <w:ind w:left="720"/>
        <w:rPr>
          <w:ins w:id="412" w:author="Nick Jackiw" w:date="2018-05-17T10:04:00Z"/>
          <w:rFonts w:ascii="Times New Roman" w:hAnsi="Times New Roman" w:cs="Times New Roman"/>
          <w:sz w:val="30"/>
          <w:szCs w:val="30"/>
          <w:rPrChange w:id="413" w:author="Nick Jackiw" w:date="2018-05-17T10:04:00Z">
            <w:rPr>
              <w:ins w:id="414" w:author="Nick Jackiw" w:date="2018-05-17T10:04:00Z"/>
              <w:rFonts w:ascii="Times New Roman" w:hAnsi="Times New Roman" w:cs="Times New Roman"/>
              <w:sz w:val="32"/>
              <w:szCs w:val="32"/>
            </w:rPr>
          </w:rPrChange>
        </w:rPr>
        <w:pPrChange w:id="411" w:author="Nick Jackiw" w:date="2018-05-17T10:07:00Z">
          <w:pPr/>
        </w:pPrChange>
      </w:pPr>
      <w:ins w:id="415" w:author="Nick Jackiw" w:date="2018-05-17T10:04:00Z">
        <w:r>
          <w:rPr>
            <w:rFonts w:ascii="Times New Roman" w:hAnsi="Times New Roman" w:cs="Times New Roman"/>
            <w:sz w:val="30"/>
            <w:szCs w:val="30"/>
            <w:rPrChange w:id="416" w:author="Nick Jackiw" w:date="2018-05-17T10:04:00Z">
              <w:rPr>
                <w:rFonts w:ascii="Times New Roman" w:hAnsi="Times New Roman" w:cs="Times New Roman"/>
                <w:sz w:val="32"/>
                <w:szCs w:val="32"/>
              </w:rPr>
            </w:rPrChange>
          </w:rPr>
          <w:tab/>
        </w:r>
      </w:ins>
      <w:ins w:id="417" w:author="Nick Jackiw" w:date="2018-05-17T10:04:00Z">
        <w:r>
          <w:rPr>
            <w:rFonts w:ascii="Times New Roman" w:hAnsi="Times New Roman" w:cs="Times New Roman"/>
            <w:sz w:val="30"/>
            <w:szCs w:val="30"/>
            <w:rPrChange w:id="418" w:author="Nick Jackiw" w:date="2018-05-17T10:04:00Z">
              <w:rPr>
                <w:rFonts w:ascii="Times New Roman" w:hAnsi="Times New Roman" w:cs="Times New Roman"/>
                <w:sz w:val="32"/>
                <w:szCs w:val="32"/>
              </w:rPr>
            </w:rPrChange>
          </w:rPr>
          <w:t>"S"</w:t>
        </w:r>
      </w:ins>
      <w:ins w:id="419" w:author="Nick Jackiw" w:date="2018-05-17T10:06:00Z">
        <w:r>
          <w:rPr>
            <w:rFonts w:ascii="Times New Roman" w:hAnsi="Times New Roman" w:cs="Times New Roman"/>
            <w:sz w:val="30"/>
            <w:szCs w:val="30"/>
          </w:rPr>
          <w:tab/>
        </w:r>
      </w:ins>
      <w:ins w:id="420" w:author="Nick Jackiw" w:date="2018-05-17T10:06:00Z">
        <w:r>
          <w:rPr>
            <w:rFonts w:ascii="Times New Roman" w:hAnsi="Times New Roman" w:cs="Times New Roman"/>
            <w:sz w:val="30"/>
            <w:szCs w:val="30"/>
          </w:rPr>
          <w:sym w:font="Symbol" w:char="F0AB"/>
        </w:r>
      </w:ins>
      <w:ins w:id="421" w:author="Nick Jackiw" w:date="2018-05-17T10:06:00Z">
        <w:r>
          <w:rPr>
            <w:rFonts w:ascii="Times New Roman" w:hAnsi="Times New Roman" w:cs="Times New Roman"/>
            <w:sz w:val="30"/>
            <w:szCs w:val="30"/>
          </w:rPr>
          <w:tab/>
        </w:r>
      </w:ins>
      <w:ins w:id="422" w:author="Nick Jackiw" w:date="2018-05-17T10:04:00Z">
        <w:r>
          <w:rPr>
            <w:rFonts w:ascii="Times New Roman" w:hAnsi="Times New Roman" w:cs="Times New Roman"/>
            <w:sz w:val="30"/>
            <w:szCs w:val="30"/>
            <w:rPrChange w:id="423" w:author="Nick Jackiw" w:date="2018-05-17T10:04:00Z">
              <w:rPr>
                <w:rFonts w:ascii="Times New Roman" w:hAnsi="Times New Roman" w:cs="Times New Roman"/>
                <w:sz w:val="32"/>
                <w:szCs w:val="32"/>
              </w:rPr>
            </w:rPrChange>
          </w:rPr>
          <w:t>Raspberry Pi Pin 16</w:t>
        </w:r>
      </w:ins>
    </w:p>
    <w:p>
      <w:pPr>
        <w:tabs>
          <w:tab w:val="left" w:pos="1440"/>
          <w:tab w:val="left" w:pos="3600"/>
          <w:tab w:val="left" w:pos="4500"/>
        </w:tabs>
        <w:ind w:left="720"/>
        <w:jc w:val="both"/>
        <w:rPr>
          <w:ins w:id="425" w:author="Nick Jackiw" w:date="2018-05-17T10:04:00Z"/>
          <w:rFonts w:ascii="Times New Roman" w:hAnsi="Times New Roman" w:cs="Times New Roman"/>
          <w:sz w:val="30"/>
          <w:szCs w:val="30"/>
          <w:rPrChange w:id="426" w:author="Nick Jackiw" w:date="2018-05-17T10:04:00Z">
            <w:rPr>
              <w:ins w:id="427" w:author="Nick Jackiw" w:date="2018-05-17T10:04:00Z"/>
              <w:rFonts w:ascii="Times New Roman" w:hAnsi="Times New Roman" w:cs="Times New Roman"/>
              <w:sz w:val="32"/>
              <w:szCs w:val="32"/>
            </w:rPr>
          </w:rPrChange>
        </w:rPr>
        <w:pPrChange w:id="424" w:author="Nick Jackiw" w:date="2018-05-17T10:07:00Z">
          <w:pPr>
            <w:jc w:val="center"/>
          </w:pPr>
        </w:pPrChange>
      </w:pPr>
      <w:ins w:id="428" w:author="Nick Jackiw" w:date="2018-05-17T10:04:00Z">
        <w:r>
          <w:rPr>
            <w:rFonts w:ascii="Times New Roman" w:hAnsi="Times New Roman" w:cs="Times New Roman"/>
            <w:sz w:val="30"/>
            <w:szCs w:val="30"/>
            <w:rPrChange w:id="429" w:author="Nick Jackiw" w:date="2018-05-17T10:04:00Z">
              <w:rPr>
                <w:rFonts w:ascii="Times New Roman" w:hAnsi="Times New Roman" w:cs="Times New Roman"/>
                <w:sz w:val="32"/>
                <w:szCs w:val="32"/>
              </w:rPr>
            </w:rPrChange>
          </w:rPr>
          <w:tab/>
        </w:r>
      </w:ins>
      <w:ins w:id="430" w:author="Nick Jackiw" w:date="2018-05-17T10:04:00Z">
        <w:r>
          <w:rPr>
            <w:rFonts w:ascii="Times New Roman" w:hAnsi="Times New Roman" w:cs="Times New Roman"/>
            <w:sz w:val="30"/>
            <w:szCs w:val="30"/>
            <w:rPrChange w:id="431" w:author="Nick Jackiw" w:date="2018-05-17T10:04:00Z">
              <w:rPr>
                <w:rFonts w:ascii="Times New Roman" w:hAnsi="Times New Roman" w:cs="Times New Roman"/>
                <w:sz w:val="32"/>
                <w:szCs w:val="32"/>
              </w:rPr>
            </w:rPrChange>
          </w:rPr>
          <w:t>"-"</w:t>
        </w:r>
      </w:ins>
      <w:ins w:id="432" w:author="Nick Jackiw" w:date="2018-05-17T10:06:00Z">
        <w:r>
          <w:rPr>
            <w:rFonts w:ascii="Times New Roman" w:hAnsi="Times New Roman" w:cs="Times New Roman"/>
            <w:sz w:val="30"/>
            <w:szCs w:val="30"/>
          </w:rPr>
          <w:tab/>
        </w:r>
      </w:ins>
      <w:ins w:id="433" w:author="Nick Jackiw" w:date="2018-05-17T10:06:00Z">
        <w:r>
          <w:rPr>
            <w:rFonts w:ascii="Times New Roman" w:hAnsi="Times New Roman" w:cs="Times New Roman"/>
            <w:sz w:val="30"/>
            <w:szCs w:val="30"/>
          </w:rPr>
          <w:sym w:font="Symbol" w:char="F0AB"/>
        </w:r>
      </w:ins>
      <w:ins w:id="434" w:author="Nick Jackiw" w:date="2018-05-17T10:06:00Z">
        <w:r>
          <w:rPr>
            <w:rFonts w:ascii="Times New Roman" w:hAnsi="Times New Roman" w:cs="Times New Roman"/>
            <w:sz w:val="30"/>
            <w:szCs w:val="30"/>
          </w:rPr>
          <w:tab/>
        </w:r>
      </w:ins>
      <w:ins w:id="435" w:author="Nick Jackiw" w:date="2018-05-17T10:04:00Z">
        <w:r>
          <w:rPr>
            <w:rFonts w:ascii="Times New Roman" w:hAnsi="Times New Roman" w:cs="Times New Roman"/>
            <w:sz w:val="30"/>
            <w:szCs w:val="30"/>
            <w:rPrChange w:id="436" w:author="Nick Jackiw" w:date="2018-05-17T10:04:00Z">
              <w:rPr>
                <w:rFonts w:ascii="Times New Roman" w:hAnsi="Times New Roman" w:cs="Times New Roman"/>
                <w:sz w:val="32"/>
                <w:szCs w:val="32"/>
              </w:rPr>
            </w:rPrChange>
          </w:rPr>
          <w:t>Raspberry Pi GND</w:t>
        </w:r>
      </w:ins>
    </w:p>
    <w:p>
      <w:pPr>
        <w:jc w:val="both"/>
        <w:rPr>
          <w:rFonts w:ascii="Times New Roman" w:hAnsi="Times New Roman" w:cs="Times New Roman"/>
          <w:sz w:val="32"/>
          <w:szCs w:val="32"/>
        </w:rPr>
        <w:pPrChange w:id="437" w:author="Nick Jackiw" w:date="2018-05-17T10:04:00Z">
          <w:pPr>
            <w:jc w:val="center"/>
          </w:pPr>
        </w:pPrChange>
      </w:pPr>
    </w:p>
    <w:p>
      <w:pPr>
        <w:jc w:val="left"/>
        <w:rPr>
          <w:ins w:id="438" w:author="Nick Jackiw" w:date="2018-05-17T09:42:00Z"/>
          <w:rFonts w:ascii="Times New Roman" w:hAnsi="Times New Roman" w:cs="Times New Roman"/>
          <w:color w:val="FF0000"/>
          <w:sz w:val="32"/>
          <w:szCs w:val="32"/>
        </w:rPr>
      </w:pPr>
      <w:ins w:id="439" w:author="Nick Jackiw" w:date="2018-05-17T09:42:00Z">
        <w:r>
          <w:rPr>
            <w:rFonts w:ascii="Times New Roman" w:hAnsi="Times New Roman" w:cs="Times New Roman"/>
            <w:color w:val="FF0000"/>
            <w:sz w:val="32"/>
            <w:szCs w:val="32"/>
          </w:rPr>
          <w:t>Technical Background</w:t>
        </w:r>
      </w:ins>
    </w:p>
    <w:p>
      <w:pPr>
        <w:ind w:firstLine="420"/>
        <w:jc w:val="left"/>
        <w:rPr>
          <w:ins w:id="440" w:author="Nick Jackiw" w:date="2018-05-17T09:42:00Z"/>
          <w:rFonts w:ascii="Times New Roman" w:hAnsi="Times New Roman" w:cs="Times New Roman"/>
          <w:color w:val="FF0000"/>
          <w:sz w:val="28"/>
          <w:szCs w:val="28"/>
          <w:rPrChange w:id="441" w:author="Nick Jackiw" w:date="2018-05-17T09:46:00Z">
            <w:rPr>
              <w:ins w:id="442" w:author="Nick Jackiw" w:date="2018-05-17T09:42:00Z"/>
              <w:rFonts w:ascii="Times New Roman" w:hAnsi="Times New Roman" w:cs="Times New Roman"/>
            </w:rPr>
          </w:rPrChange>
        </w:rPr>
      </w:pPr>
      <w:ins w:id="443" w:author="Nick Jackiw" w:date="2018-05-17T09:42:00Z">
        <w:r>
          <w:rPr>
            <w:rFonts w:ascii="Times New Roman" w:hAnsi="Times New Roman" w:cs="Times New Roman"/>
            <w:sz w:val="28"/>
            <w:szCs w:val="28"/>
          </w:rPr>
          <w:t>When there is current at both ends of a semiconductor sheet and a uniform magnetic field with a magnetic induction strength is applied in the vertical direction of the sheet, a Hall effect with a potential difference of UH will be generated in the direction perpendicular to the current and the magnetic field. Hall elements— semiconductor components sensitive to the Hall effect—have many advantages as mechanical sensors (sensitivity to magnetic field, simple structure, small volume, wide frequency response, large output voltage change, long service life, etc.) and have been widely used in measurement, automation, computer and information technology. A voltage difference is generated when the Hall element and the magnet meet in the forward direction, and there is no voltage difference when the Hall element and the magnet meet in the forward direction, so that you can obtain the voltage change by the Raspberry Pi,</w:t>
        </w:r>
      </w:ins>
      <w:ins w:id="444" w:author="Nick Jackiw" w:date="2018-05-17T10:08:00Z">
        <w:r>
          <w:rPr>
            <w:rFonts w:ascii="Times New Roman" w:hAnsi="Times New Roman" w:cs="Times New Roman"/>
            <w:sz w:val="28"/>
            <w:szCs w:val="28"/>
          </w:rPr>
          <w:t xml:space="preserve"> </w:t>
        </w:r>
      </w:ins>
      <w:ins w:id="445" w:author="Nick Jackiw" w:date="2018-05-17T09:42:00Z">
        <w:r>
          <w:rPr>
            <w:rFonts w:ascii="Times New Roman" w:hAnsi="Times New Roman" w:cs="Times New Roman"/>
            <w:sz w:val="28"/>
            <w:szCs w:val="28"/>
          </w:rPr>
          <w:t>and then judge the proximity of the magnet, and you can also control the LED light on and off according to the signal. For more information, see</w:t>
        </w:r>
      </w:ins>
      <w:ins w:id="446" w:author="Nick Jackiw" w:date="2018-05-17T09:42:00Z">
        <w:r>
          <w:rPr>
            <w:rFonts w:ascii="Times New Roman" w:hAnsi="Times New Roman" w:cs="Times New Roman"/>
            <w:color w:val="FF0000"/>
            <w:sz w:val="28"/>
            <w:szCs w:val="28"/>
          </w:rPr>
          <w:t xml:space="preserve"> https://en.wikipedia.org/wiki/Hall_effect_sensor.</w:t>
        </w:r>
      </w:ins>
    </w:p>
    <w:p>
      <w:pPr>
        <w:rPr>
          <w:ins w:id="447" w:author="Nick Jackiw" w:date="2018-05-17T09:42:00Z"/>
          <w:rFonts w:ascii="Times New Roman" w:hAnsi="Times New Roman" w:cs="Times New Roman"/>
        </w:rPr>
      </w:pPr>
    </w:p>
    <w:p>
      <w:pPr>
        <w:rPr>
          <w:ins w:id="448" w:author="Nick Jackiw" w:date="2018-05-17T09:42:00Z"/>
          <w:rFonts w:ascii="Times New Roman" w:hAnsi="Times New Roman" w:cs="Times New Roman"/>
          <w:color w:val="FF0000"/>
          <w:sz w:val="32"/>
          <w:szCs w:val="32"/>
        </w:rPr>
      </w:pPr>
    </w:p>
    <w:p>
      <w:pPr>
        <w:rPr>
          <w:ins w:id="449" w:author="Nick Jackiw" w:date="2018-05-17T09:42:00Z"/>
          <w:rFonts w:ascii="Times New Roman" w:hAnsi="Times New Roman" w:cs="Times New Roman"/>
          <w:color w:val="FF0000"/>
          <w:sz w:val="32"/>
          <w:szCs w:val="32"/>
        </w:rPr>
      </w:pPr>
      <w:r>
        <w:rPr>
          <w:rFonts w:ascii="Times New Roman" w:hAnsi="Times New Roman" w:cs="Times New Roman"/>
          <w:color w:val="FF0000"/>
          <w:sz w:val="32"/>
          <w:szCs w:val="32"/>
        </w:rPr>
        <w:t xml:space="preserve">Sample </w:t>
      </w:r>
      <w:del w:id="450" w:author="Nick Jackiw" w:date="2018-05-17T09:40:00Z">
        <w:r>
          <w:rPr>
            <w:rFonts w:ascii="Times New Roman" w:hAnsi="Times New Roman" w:cs="Times New Roman"/>
            <w:color w:val="FF0000"/>
            <w:sz w:val="32"/>
            <w:szCs w:val="32"/>
          </w:rPr>
          <w:delText>code</w:delText>
        </w:r>
      </w:del>
      <w:ins w:id="451" w:author="Nick Jackiw" w:date="2018-05-17T09:40:00Z">
        <w:r>
          <w:rPr>
            <w:rFonts w:ascii="Times New Roman" w:hAnsi="Times New Roman" w:cs="Times New Roman"/>
            <w:color w:val="FF0000"/>
            <w:sz w:val="32"/>
            <w:szCs w:val="32"/>
          </w:rPr>
          <w:t>Code</w:t>
        </w:r>
      </w:ins>
    </w:p>
    <w:p>
      <w:pPr>
        <w:rPr>
          <w:rFonts w:ascii="Times New Roman" w:hAnsi="Times New Roman" w:cs="Times New Roman"/>
          <w:color w:val="FF0000"/>
          <w:sz w:val="28"/>
          <w:szCs w:val="28"/>
          <w:rPrChange w:id="452" w:author="Nick Jackiw" w:date="2018-05-17T09:42:00Z">
            <w:rPr>
              <w:rFonts w:ascii="Times New Roman" w:hAnsi="Times New Roman" w:cs="Times New Roman"/>
              <w:color w:val="FF0000"/>
              <w:sz w:val="32"/>
              <w:szCs w:val="32"/>
            </w:rPr>
          </w:rPrChange>
        </w:rPr>
      </w:pPr>
      <w:ins w:id="453" w:author="Nick Jackiw" w:date="2018-05-17T09:42:00Z">
        <w:r>
          <w:rPr>
            <w:rFonts w:ascii="Times New Roman" w:hAnsi="Times New Roman" w:cs="Times New Roman"/>
            <w:color w:val="FF0000"/>
            <w:sz w:val="28"/>
            <w:szCs w:val="28"/>
          </w:rPr>
          <w:t>(These are listings of the files in this experiment’s Code subfolder.)</w:t>
        </w:r>
      </w:ins>
    </w:p>
    <w:p>
      <w:pPr>
        <w:numPr>
          <w:ilvl w:val="0"/>
          <w:numId w:val="2"/>
        </w:numPr>
        <w:rPr>
          <w:rFonts w:ascii="Times New Roman" w:hAnsi="Times New Roman" w:cs="Times New Roman"/>
          <w:color w:val="FF0000"/>
          <w:sz w:val="28"/>
          <w:szCs w:val="28"/>
        </w:rPr>
      </w:pPr>
      <w:r>
        <w:rPr>
          <w:rFonts w:ascii="Times New Roman" w:hAnsi="Times New Roman" w:cs="Times New Roman"/>
          <w:color w:val="FF0000"/>
          <w:sz w:val="28"/>
          <w:szCs w:val="28"/>
        </w:rPr>
        <w:t>Python code</w:t>
      </w:r>
    </w:p>
    <w:p>
      <w:pPr>
        <w:rPr>
          <w:rFonts w:ascii="Courier" w:hAnsi="Courier" w:cs="Times New Roman"/>
          <w:sz w:val="24"/>
          <w:rPrChange w:id="454" w:author="Nick Jackiw" w:date="2018-05-17T09:43:00Z">
            <w:rPr>
              <w:rFonts w:ascii="Times New Roman" w:hAnsi="Times New Roman" w:cs="Times New Roman"/>
              <w:sz w:val="24"/>
            </w:rPr>
          </w:rPrChange>
        </w:rPr>
      </w:pPr>
      <w:r>
        <w:rPr>
          <w:rFonts w:ascii="Courier" w:hAnsi="Courier" w:cs="Times New Roman"/>
          <w:sz w:val="24"/>
          <w:rPrChange w:id="455" w:author="Nick Jackiw" w:date="2018-05-17T09:43:00Z">
            <w:rPr>
              <w:rFonts w:ascii="Times New Roman" w:hAnsi="Times New Roman" w:cs="Times New Roman"/>
              <w:sz w:val="24"/>
            </w:rPr>
          </w:rPrChange>
        </w:rPr>
        <w:t>#!/</w:t>
      </w:r>
      <w:r>
        <w:rPr>
          <w:rFonts w:ascii="Courier" w:hAnsi="Courier" w:cs="Times New Roman"/>
          <w:sz w:val="24"/>
          <w:rPrChange w:id="456" w:author="Nick Jackiw" w:date="2018-05-17T09:43:00Z">
            <w:rPr>
              <w:rFonts w:ascii="Times New Roman" w:hAnsi="Times New Roman" w:cs="Times New Roman"/>
              <w:sz w:val="24"/>
            </w:rPr>
          </w:rPrChange>
        </w:rPr>
        <w:t>usr</w:t>
      </w:r>
      <w:r>
        <w:rPr>
          <w:rFonts w:ascii="Courier" w:hAnsi="Courier" w:cs="Times New Roman"/>
          <w:sz w:val="24"/>
          <w:rPrChange w:id="457" w:author="Nick Jackiw" w:date="2018-05-17T09:43:00Z">
            <w:rPr>
              <w:rFonts w:ascii="Times New Roman" w:hAnsi="Times New Roman" w:cs="Times New Roman"/>
              <w:sz w:val="24"/>
            </w:rPr>
          </w:rPrChange>
        </w:rPr>
        <w:t>/bin/</w:t>
      </w:r>
      <w:r>
        <w:rPr>
          <w:rFonts w:ascii="Courier" w:hAnsi="Courier" w:cs="Times New Roman"/>
          <w:sz w:val="24"/>
          <w:rPrChange w:id="458" w:author="Nick Jackiw" w:date="2018-05-17T09:43:00Z">
            <w:rPr>
              <w:rFonts w:ascii="Times New Roman" w:hAnsi="Times New Roman" w:cs="Times New Roman"/>
              <w:sz w:val="24"/>
            </w:rPr>
          </w:rPrChange>
        </w:rPr>
        <w:t>env</w:t>
      </w:r>
      <w:r>
        <w:rPr>
          <w:rFonts w:ascii="Courier" w:hAnsi="Courier" w:cs="Times New Roman"/>
          <w:sz w:val="24"/>
          <w:rPrChange w:id="459" w:author="Nick Jackiw" w:date="2018-05-17T09:43:00Z">
            <w:rPr>
              <w:rFonts w:ascii="Times New Roman" w:hAnsi="Times New Roman" w:cs="Times New Roman"/>
              <w:sz w:val="24"/>
            </w:rPr>
          </w:rPrChange>
        </w:rPr>
        <w:t xml:space="preserve"> python</w:t>
      </w:r>
    </w:p>
    <w:p>
      <w:pPr>
        <w:rPr>
          <w:rFonts w:ascii="Courier" w:hAnsi="Courier" w:cs="Times New Roman"/>
          <w:sz w:val="24"/>
          <w:rPrChange w:id="460" w:author="Nick Jackiw" w:date="2018-05-17T09:43:00Z">
            <w:rPr>
              <w:rFonts w:ascii="Times New Roman" w:hAnsi="Times New Roman" w:cs="Times New Roman"/>
              <w:sz w:val="24"/>
            </w:rPr>
          </w:rPrChange>
        </w:rPr>
      </w:pPr>
      <w:r>
        <w:rPr>
          <w:rFonts w:ascii="Courier" w:hAnsi="Courier" w:cs="Times New Roman"/>
          <w:sz w:val="24"/>
          <w:rPrChange w:id="461" w:author="Nick Jackiw" w:date="2018-05-17T09:43:00Z">
            <w:rPr>
              <w:rFonts w:ascii="Times New Roman" w:hAnsi="Times New Roman" w:cs="Times New Roman"/>
              <w:sz w:val="24"/>
            </w:rPr>
          </w:rPrChange>
        </w:rPr>
        <w:t>import ADC0832</w:t>
      </w:r>
    </w:p>
    <w:p>
      <w:pPr>
        <w:rPr>
          <w:rFonts w:ascii="Courier" w:hAnsi="Courier" w:cs="Times New Roman"/>
          <w:sz w:val="24"/>
          <w:rPrChange w:id="462" w:author="Nick Jackiw" w:date="2018-05-17T09:43:00Z">
            <w:rPr>
              <w:rFonts w:ascii="Times New Roman" w:hAnsi="Times New Roman" w:cs="Times New Roman"/>
              <w:sz w:val="24"/>
            </w:rPr>
          </w:rPrChange>
        </w:rPr>
      </w:pPr>
      <w:r>
        <w:rPr>
          <w:rFonts w:ascii="Courier" w:hAnsi="Courier" w:cs="Times New Roman"/>
          <w:sz w:val="24"/>
          <w:rPrChange w:id="463" w:author="Nick Jackiw" w:date="2018-05-17T09:43:00Z">
            <w:rPr>
              <w:rFonts w:ascii="Times New Roman" w:hAnsi="Times New Roman" w:cs="Times New Roman"/>
              <w:sz w:val="24"/>
            </w:rPr>
          </w:rPrChange>
        </w:rPr>
        <w:t>import time</w:t>
      </w:r>
    </w:p>
    <w:p>
      <w:pPr>
        <w:rPr>
          <w:rFonts w:ascii="Courier" w:hAnsi="Courier" w:cs="Times New Roman"/>
          <w:sz w:val="24"/>
          <w:rPrChange w:id="464" w:author="Nick Jackiw" w:date="2018-05-17T09:43:00Z">
            <w:rPr>
              <w:rFonts w:ascii="Times New Roman" w:hAnsi="Times New Roman" w:cs="Times New Roman"/>
              <w:sz w:val="24"/>
            </w:rPr>
          </w:rPrChange>
        </w:rPr>
      </w:pPr>
      <w:r>
        <w:rPr>
          <w:rFonts w:ascii="Courier" w:hAnsi="Courier" w:cs="Times New Roman"/>
          <w:sz w:val="24"/>
          <w:rPrChange w:id="465" w:author="Nick Jackiw" w:date="2018-05-17T09:43:00Z">
            <w:rPr>
              <w:rFonts w:ascii="Times New Roman" w:hAnsi="Times New Roman" w:cs="Times New Roman"/>
              <w:sz w:val="24"/>
            </w:rPr>
          </w:rPrChange>
        </w:rPr>
        <w:t xml:space="preserve">import </w:t>
      </w:r>
      <w:r>
        <w:rPr>
          <w:rFonts w:ascii="Courier" w:hAnsi="Courier" w:cs="Times New Roman"/>
          <w:sz w:val="24"/>
          <w:rPrChange w:id="466" w:author="Nick Jackiw" w:date="2018-05-17T09:43:00Z">
            <w:rPr>
              <w:rFonts w:ascii="Times New Roman" w:hAnsi="Times New Roman" w:cs="Times New Roman"/>
              <w:sz w:val="24"/>
            </w:rPr>
          </w:rPrChange>
        </w:rPr>
        <w:t>RPi.GPIO</w:t>
      </w:r>
      <w:r>
        <w:rPr>
          <w:rFonts w:ascii="Courier" w:hAnsi="Courier" w:cs="Times New Roman"/>
          <w:sz w:val="24"/>
          <w:rPrChange w:id="467" w:author="Nick Jackiw" w:date="2018-05-17T09:43:00Z">
            <w:rPr>
              <w:rFonts w:ascii="Times New Roman" w:hAnsi="Times New Roman" w:cs="Times New Roman"/>
              <w:sz w:val="24"/>
            </w:rPr>
          </w:rPrChange>
        </w:rPr>
        <w:t xml:space="preserve"> as GPIO</w:t>
      </w:r>
    </w:p>
    <w:p>
      <w:pPr>
        <w:rPr>
          <w:rFonts w:ascii="Courier" w:hAnsi="Courier" w:cs="Times New Roman"/>
          <w:sz w:val="24"/>
          <w:rPrChange w:id="468" w:author="Nick Jackiw" w:date="2018-05-17T09:43:00Z">
            <w:rPr>
              <w:rFonts w:ascii="Times New Roman" w:hAnsi="Times New Roman" w:cs="Times New Roman"/>
              <w:sz w:val="24"/>
            </w:rPr>
          </w:rPrChange>
        </w:rPr>
      </w:pPr>
    </w:p>
    <w:p>
      <w:pPr>
        <w:rPr>
          <w:rFonts w:ascii="Courier" w:hAnsi="Courier" w:cs="Times New Roman"/>
          <w:sz w:val="24"/>
          <w:rPrChange w:id="469" w:author="Nick Jackiw" w:date="2018-05-17T09:43:00Z">
            <w:rPr>
              <w:rFonts w:ascii="Times New Roman" w:hAnsi="Times New Roman" w:cs="Times New Roman"/>
              <w:sz w:val="24"/>
            </w:rPr>
          </w:rPrChange>
        </w:rPr>
      </w:pPr>
      <w:r>
        <w:rPr>
          <w:rFonts w:ascii="Courier" w:hAnsi="Courier" w:cs="Times New Roman"/>
          <w:sz w:val="24"/>
          <w:rPrChange w:id="470" w:author="Nick Jackiw" w:date="2018-05-17T09:43:00Z">
            <w:rPr>
              <w:rFonts w:ascii="Times New Roman" w:hAnsi="Times New Roman" w:cs="Times New Roman"/>
              <w:sz w:val="24"/>
            </w:rPr>
          </w:rPrChange>
        </w:rPr>
        <w:t>LedPin</w:t>
      </w:r>
      <w:r>
        <w:rPr>
          <w:rFonts w:ascii="Courier" w:hAnsi="Courier" w:cs="Times New Roman"/>
          <w:sz w:val="24"/>
          <w:rPrChange w:id="471" w:author="Nick Jackiw" w:date="2018-05-17T09:43:00Z">
            <w:rPr>
              <w:rFonts w:ascii="Times New Roman" w:hAnsi="Times New Roman" w:cs="Times New Roman"/>
              <w:sz w:val="24"/>
            </w:rPr>
          </w:rPrChange>
        </w:rPr>
        <w:t xml:space="preserve"> = 16</w:t>
      </w:r>
    </w:p>
    <w:p>
      <w:pPr>
        <w:rPr>
          <w:rFonts w:ascii="Courier" w:hAnsi="Courier" w:cs="Times New Roman"/>
          <w:sz w:val="24"/>
          <w:rPrChange w:id="472" w:author="Nick Jackiw" w:date="2018-05-17T09:43:00Z">
            <w:rPr>
              <w:rFonts w:ascii="Times New Roman" w:hAnsi="Times New Roman" w:cs="Times New Roman"/>
              <w:sz w:val="24"/>
            </w:rPr>
          </w:rPrChange>
        </w:rPr>
      </w:pPr>
      <w:r>
        <w:rPr>
          <w:rFonts w:ascii="Courier" w:hAnsi="Courier" w:cs="Times New Roman"/>
          <w:sz w:val="24"/>
          <w:rPrChange w:id="473" w:author="Nick Jackiw" w:date="2018-05-17T09:43:00Z">
            <w:rPr>
              <w:rFonts w:ascii="Times New Roman" w:hAnsi="Times New Roman" w:cs="Times New Roman"/>
              <w:sz w:val="24"/>
            </w:rPr>
          </w:rPrChange>
        </w:rPr>
        <w:t>thresholdVal</w:t>
      </w:r>
      <w:r>
        <w:rPr>
          <w:rFonts w:ascii="Courier" w:hAnsi="Courier" w:cs="Times New Roman"/>
          <w:sz w:val="24"/>
          <w:rPrChange w:id="474" w:author="Nick Jackiw" w:date="2018-05-17T09:43:00Z">
            <w:rPr>
              <w:rFonts w:ascii="Times New Roman" w:hAnsi="Times New Roman" w:cs="Times New Roman"/>
              <w:sz w:val="24"/>
            </w:rPr>
          </w:rPrChange>
        </w:rPr>
        <w:t xml:space="preserve"> = 150</w:t>
      </w:r>
    </w:p>
    <w:p>
      <w:pPr>
        <w:rPr>
          <w:rFonts w:ascii="Courier" w:hAnsi="Courier" w:cs="Times New Roman"/>
          <w:sz w:val="24"/>
          <w:rPrChange w:id="475" w:author="Nick Jackiw" w:date="2018-05-17T09:43:00Z">
            <w:rPr>
              <w:rFonts w:ascii="Times New Roman" w:hAnsi="Times New Roman" w:cs="Times New Roman"/>
              <w:sz w:val="24"/>
            </w:rPr>
          </w:rPrChange>
        </w:rPr>
      </w:pPr>
      <w:r>
        <w:rPr>
          <w:rFonts w:ascii="Courier" w:hAnsi="Courier" w:cs="Times New Roman"/>
          <w:sz w:val="24"/>
          <w:rPrChange w:id="476" w:author="Nick Jackiw" w:date="2018-05-17T09:43:00Z">
            <w:rPr>
              <w:rFonts w:ascii="Times New Roman" w:hAnsi="Times New Roman" w:cs="Times New Roman"/>
              <w:sz w:val="24"/>
            </w:rPr>
          </w:rPrChange>
        </w:rPr>
        <w:t>def</w:t>
      </w:r>
      <w:r>
        <w:rPr>
          <w:rFonts w:ascii="Courier" w:hAnsi="Courier" w:cs="Times New Roman"/>
          <w:sz w:val="24"/>
          <w:rPrChange w:id="477" w:author="Nick Jackiw" w:date="2018-05-17T09:43:00Z">
            <w:rPr>
              <w:rFonts w:ascii="Times New Roman" w:hAnsi="Times New Roman" w:cs="Times New Roman"/>
              <w:sz w:val="24"/>
            </w:rPr>
          </w:rPrChange>
        </w:rPr>
        <w:t xml:space="preserve"> </w:t>
      </w:r>
      <w:r>
        <w:rPr>
          <w:rFonts w:ascii="Courier" w:hAnsi="Courier" w:cs="Times New Roman"/>
          <w:sz w:val="24"/>
          <w:rPrChange w:id="478" w:author="Nick Jackiw" w:date="2018-05-17T09:43:00Z">
            <w:rPr>
              <w:rFonts w:ascii="Times New Roman" w:hAnsi="Times New Roman" w:cs="Times New Roman"/>
              <w:sz w:val="24"/>
            </w:rPr>
          </w:rPrChange>
        </w:rPr>
        <w:t>init</w:t>
      </w:r>
      <w:r>
        <w:rPr>
          <w:rFonts w:ascii="Courier" w:hAnsi="Courier" w:cs="Times New Roman"/>
          <w:sz w:val="24"/>
          <w:rPrChange w:id="479" w:author="Nick Jackiw" w:date="2018-05-17T09:43:00Z">
            <w:rPr>
              <w:rFonts w:ascii="Times New Roman" w:hAnsi="Times New Roman" w:cs="Times New Roman"/>
              <w:sz w:val="24"/>
            </w:rPr>
          </w:rPrChange>
        </w:rPr>
        <w:t>(</w:t>
      </w:r>
      <w:r>
        <w:rPr>
          <w:rFonts w:ascii="Courier" w:hAnsi="Courier" w:cs="Times New Roman"/>
          <w:sz w:val="24"/>
          <w:rPrChange w:id="480" w:author="Nick Jackiw" w:date="2018-05-17T09:43:00Z">
            <w:rPr>
              <w:rFonts w:ascii="Times New Roman" w:hAnsi="Times New Roman" w:cs="Times New Roman"/>
              <w:sz w:val="24"/>
            </w:rPr>
          </w:rPrChange>
        </w:rPr>
        <w:t>):</w:t>
      </w:r>
    </w:p>
    <w:p>
      <w:pPr>
        <w:rPr>
          <w:rFonts w:ascii="Courier" w:hAnsi="Courier" w:cs="Times New Roman"/>
          <w:sz w:val="24"/>
          <w:rPrChange w:id="481" w:author="Nick Jackiw" w:date="2018-05-17T09:43:00Z">
            <w:rPr>
              <w:rFonts w:ascii="Times New Roman" w:hAnsi="Times New Roman" w:cs="Times New Roman"/>
              <w:sz w:val="24"/>
            </w:rPr>
          </w:rPrChange>
        </w:rPr>
      </w:pPr>
      <w:r>
        <w:rPr>
          <w:rFonts w:ascii="Courier" w:hAnsi="Courier" w:cs="Times New Roman"/>
          <w:sz w:val="24"/>
          <w:rPrChange w:id="482" w:author="Nick Jackiw" w:date="2018-05-17T09:43:00Z">
            <w:rPr>
              <w:rFonts w:ascii="Times New Roman" w:hAnsi="Times New Roman" w:cs="Times New Roman"/>
              <w:sz w:val="24"/>
            </w:rPr>
          </w:rPrChange>
        </w:rPr>
        <w:tab/>
      </w:r>
      <w:r>
        <w:rPr>
          <w:rFonts w:ascii="Courier" w:hAnsi="Courier" w:cs="Times New Roman"/>
          <w:sz w:val="24"/>
          <w:rPrChange w:id="483" w:author="Nick Jackiw" w:date="2018-05-17T09:43:00Z">
            <w:rPr>
              <w:rFonts w:ascii="Times New Roman" w:hAnsi="Times New Roman" w:cs="Times New Roman"/>
              <w:sz w:val="24"/>
            </w:rPr>
          </w:rPrChange>
        </w:rPr>
        <w:t>ADC0832.setup()</w:t>
      </w:r>
    </w:p>
    <w:p>
      <w:pPr>
        <w:rPr>
          <w:rFonts w:ascii="Courier" w:hAnsi="Courier" w:cs="Times New Roman"/>
          <w:sz w:val="24"/>
          <w:rPrChange w:id="484" w:author="Nick Jackiw" w:date="2018-05-17T09:43:00Z">
            <w:rPr>
              <w:rFonts w:ascii="Times New Roman" w:hAnsi="Times New Roman" w:cs="Times New Roman"/>
              <w:sz w:val="24"/>
            </w:rPr>
          </w:rPrChange>
        </w:rPr>
      </w:pPr>
      <w:r>
        <w:rPr>
          <w:rFonts w:ascii="Courier" w:hAnsi="Courier" w:cs="Times New Roman"/>
          <w:sz w:val="24"/>
          <w:rPrChange w:id="485" w:author="Nick Jackiw" w:date="2018-05-17T09:43:00Z">
            <w:rPr>
              <w:rFonts w:ascii="Times New Roman" w:hAnsi="Times New Roman" w:cs="Times New Roman"/>
              <w:sz w:val="24"/>
            </w:rPr>
          </w:rPrChange>
        </w:rPr>
        <w:tab/>
      </w:r>
      <w:r>
        <w:rPr>
          <w:rFonts w:ascii="Courier" w:hAnsi="Courier" w:cs="Times New Roman"/>
          <w:sz w:val="24"/>
          <w:rPrChange w:id="486" w:author="Nick Jackiw" w:date="2018-05-17T09:43:00Z">
            <w:rPr>
              <w:rFonts w:ascii="Times New Roman" w:hAnsi="Times New Roman" w:cs="Times New Roman"/>
              <w:sz w:val="24"/>
            </w:rPr>
          </w:rPrChange>
        </w:rPr>
        <w:t>GPIO.setup</w:t>
      </w:r>
      <w:r>
        <w:rPr>
          <w:rFonts w:ascii="Courier" w:hAnsi="Courier" w:cs="Times New Roman"/>
          <w:sz w:val="24"/>
          <w:rPrChange w:id="487" w:author="Nick Jackiw" w:date="2018-05-17T09:43:00Z">
            <w:rPr>
              <w:rFonts w:ascii="Times New Roman" w:hAnsi="Times New Roman" w:cs="Times New Roman"/>
              <w:sz w:val="24"/>
            </w:rPr>
          </w:rPrChange>
        </w:rPr>
        <w:t>(</w:t>
      </w:r>
      <w:r>
        <w:rPr>
          <w:rFonts w:ascii="Courier" w:hAnsi="Courier" w:cs="Times New Roman"/>
          <w:sz w:val="24"/>
          <w:rPrChange w:id="488" w:author="Nick Jackiw" w:date="2018-05-17T09:43:00Z">
            <w:rPr>
              <w:rFonts w:ascii="Times New Roman" w:hAnsi="Times New Roman" w:cs="Times New Roman"/>
              <w:sz w:val="24"/>
            </w:rPr>
          </w:rPrChange>
        </w:rPr>
        <w:t>LedPin</w:t>
      </w:r>
      <w:r>
        <w:rPr>
          <w:rFonts w:ascii="Courier" w:hAnsi="Courier" w:cs="Times New Roman"/>
          <w:sz w:val="24"/>
          <w:rPrChange w:id="489" w:author="Nick Jackiw" w:date="2018-05-17T09:43:00Z">
            <w:rPr>
              <w:rFonts w:ascii="Times New Roman" w:hAnsi="Times New Roman" w:cs="Times New Roman"/>
              <w:sz w:val="24"/>
            </w:rPr>
          </w:rPrChange>
        </w:rPr>
        <w:t>, GPIO.OUT)</w:t>
      </w:r>
    </w:p>
    <w:p>
      <w:pPr>
        <w:rPr>
          <w:rFonts w:ascii="Courier" w:hAnsi="Courier" w:cs="Times New Roman"/>
          <w:sz w:val="24"/>
          <w:rPrChange w:id="490" w:author="Nick Jackiw" w:date="2018-05-17T09:43:00Z">
            <w:rPr>
              <w:rFonts w:ascii="Times New Roman" w:hAnsi="Times New Roman" w:cs="Times New Roman"/>
              <w:sz w:val="24"/>
            </w:rPr>
          </w:rPrChange>
        </w:rPr>
      </w:pPr>
    </w:p>
    <w:p>
      <w:pPr>
        <w:rPr>
          <w:rFonts w:ascii="Courier" w:hAnsi="Courier" w:cs="Times New Roman"/>
          <w:sz w:val="24"/>
          <w:rPrChange w:id="491" w:author="Nick Jackiw" w:date="2018-05-17T09:43:00Z">
            <w:rPr>
              <w:rFonts w:ascii="Times New Roman" w:hAnsi="Times New Roman" w:cs="Times New Roman"/>
              <w:sz w:val="24"/>
            </w:rPr>
          </w:rPrChange>
        </w:rPr>
      </w:pPr>
      <w:r>
        <w:rPr>
          <w:rFonts w:ascii="Courier" w:hAnsi="Courier" w:cs="Times New Roman"/>
          <w:sz w:val="24"/>
          <w:rPrChange w:id="492" w:author="Nick Jackiw" w:date="2018-05-17T09:43:00Z">
            <w:rPr>
              <w:rFonts w:ascii="Times New Roman" w:hAnsi="Times New Roman" w:cs="Times New Roman"/>
              <w:sz w:val="24"/>
            </w:rPr>
          </w:rPrChange>
        </w:rPr>
        <w:t>def</w:t>
      </w:r>
      <w:r>
        <w:rPr>
          <w:rFonts w:ascii="Courier" w:hAnsi="Courier" w:cs="Times New Roman"/>
          <w:sz w:val="24"/>
          <w:rPrChange w:id="493" w:author="Nick Jackiw" w:date="2018-05-17T09:43:00Z">
            <w:rPr>
              <w:rFonts w:ascii="Times New Roman" w:hAnsi="Times New Roman" w:cs="Times New Roman"/>
              <w:sz w:val="24"/>
            </w:rPr>
          </w:rPrChange>
        </w:rPr>
        <w:t xml:space="preserve"> </w:t>
      </w:r>
      <w:r>
        <w:rPr>
          <w:rFonts w:ascii="Courier" w:hAnsi="Courier" w:cs="Times New Roman"/>
          <w:sz w:val="24"/>
          <w:rPrChange w:id="494" w:author="Nick Jackiw" w:date="2018-05-17T09:43:00Z">
            <w:rPr>
              <w:rFonts w:ascii="Times New Roman" w:hAnsi="Times New Roman" w:cs="Times New Roman"/>
              <w:sz w:val="24"/>
            </w:rPr>
          </w:rPrChange>
        </w:rPr>
        <w:t>loop(</w:t>
      </w:r>
      <w:r>
        <w:rPr>
          <w:rFonts w:ascii="Courier" w:hAnsi="Courier" w:cs="Times New Roman"/>
          <w:sz w:val="24"/>
          <w:rPrChange w:id="495" w:author="Nick Jackiw" w:date="2018-05-17T09:43:00Z">
            <w:rPr>
              <w:rFonts w:ascii="Times New Roman" w:hAnsi="Times New Roman" w:cs="Times New Roman"/>
              <w:sz w:val="24"/>
            </w:rPr>
          </w:rPrChange>
        </w:rPr>
        <w:t>):</w:t>
      </w:r>
    </w:p>
    <w:p>
      <w:pPr>
        <w:rPr>
          <w:rFonts w:ascii="Courier" w:hAnsi="Courier" w:cs="Times New Roman"/>
          <w:sz w:val="24"/>
          <w:rPrChange w:id="496" w:author="Nick Jackiw" w:date="2018-05-17T09:43:00Z">
            <w:rPr>
              <w:rFonts w:ascii="Times New Roman" w:hAnsi="Times New Roman" w:cs="Times New Roman"/>
              <w:sz w:val="24"/>
            </w:rPr>
          </w:rPrChange>
        </w:rPr>
      </w:pPr>
      <w:r>
        <w:rPr>
          <w:rFonts w:ascii="Courier" w:hAnsi="Courier" w:cs="Times New Roman"/>
          <w:sz w:val="24"/>
          <w:rPrChange w:id="497" w:author="Nick Jackiw" w:date="2018-05-17T09:43:00Z">
            <w:rPr>
              <w:rFonts w:ascii="Times New Roman" w:hAnsi="Times New Roman" w:cs="Times New Roman"/>
              <w:sz w:val="24"/>
            </w:rPr>
          </w:rPrChange>
        </w:rPr>
        <w:tab/>
      </w:r>
      <w:r>
        <w:rPr>
          <w:rFonts w:ascii="Courier" w:hAnsi="Courier" w:cs="Times New Roman"/>
          <w:sz w:val="24"/>
          <w:rPrChange w:id="498" w:author="Nick Jackiw" w:date="2018-05-17T09:43:00Z">
            <w:rPr>
              <w:rFonts w:ascii="Times New Roman" w:hAnsi="Times New Roman" w:cs="Times New Roman"/>
              <w:sz w:val="24"/>
            </w:rPr>
          </w:rPrChange>
        </w:rPr>
        <w:t>while True:</w:t>
      </w:r>
    </w:p>
    <w:p>
      <w:pPr>
        <w:rPr>
          <w:rFonts w:ascii="Courier" w:hAnsi="Courier" w:cs="Times New Roman"/>
          <w:sz w:val="24"/>
          <w:rPrChange w:id="499" w:author="Nick Jackiw" w:date="2018-05-17T09:43:00Z">
            <w:rPr>
              <w:rFonts w:ascii="Times New Roman" w:hAnsi="Times New Roman" w:cs="Times New Roman"/>
              <w:sz w:val="24"/>
            </w:rPr>
          </w:rPrChange>
        </w:rPr>
      </w:pPr>
      <w:r>
        <w:rPr>
          <w:rFonts w:ascii="Courier" w:hAnsi="Courier" w:cs="Times New Roman"/>
          <w:sz w:val="24"/>
          <w:rPrChange w:id="500" w:author="Nick Jackiw" w:date="2018-05-17T09:43:00Z">
            <w:rPr>
              <w:rFonts w:ascii="Times New Roman" w:hAnsi="Times New Roman" w:cs="Times New Roman"/>
              <w:sz w:val="24"/>
            </w:rPr>
          </w:rPrChange>
        </w:rPr>
        <w:tab/>
      </w:r>
      <w:r>
        <w:rPr>
          <w:rFonts w:ascii="Courier" w:hAnsi="Courier" w:cs="Times New Roman"/>
          <w:sz w:val="24"/>
          <w:rPrChange w:id="501" w:author="Nick Jackiw" w:date="2018-05-17T09:43:00Z">
            <w:rPr>
              <w:rFonts w:ascii="Times New Roman" w:hAnsi="Times New Roman" w:cs="Times New Roman"/>
              <w:sz w:val="24"/>
            </w:rPr>
          </w:rPrChange>
        </w:rPr>
        <w:tab/>
      </w:r>
      <w:r>
        <w:rPr>
          <w:rFonts w:ascii="Courier" w:hAnsi="Courier" w:cs="Times New Roman"/>
          <w:sz w:val="24"/>
          <w:rPrChange w:id="502" w:author="Nick Jackiw" w:date="2018-05-17T09:43:00Z">
            <w:rPr>
              <w:rFonts w:ascii="Times New Roman" w:hAnsi="Times New Roman" w:cs="Times New Roman"/>
              <w:sz w:val="24"/>
            </w:rPr>
          </w:rPrChange>
        </w:rPr>
        <w:t>analogVal</w:t>
      </w:r>
      <w:r>
        <w:rPr>
          <w:rFonts w:ascii="Courier" w:hAnsi="Courier" w:cs="Times New Roman"/>
          <w:sz w:val="24"/>
          <w:rPrChange w:id="503" w:author="Nick Jackiw" w:date="2018-05-17T09:43:00Z">
            <w:rPr>
              <w:rFonts w:ascii="Times New Roman" w:hAnsi="Times New Roman" w:cs="Times New Roman"/>
              <w:sz w:val="24"/>
            </w:rPr>
          </w:rPrChange>
        </w:rPr>
        <w:t xml:space="preserve"> = ADC0832.getResult(0)</w:t>
      </w:r>
    </w:p>
    <w:p>
      <w:pPr>
        <w:rPr>
          <w:rFonts w:ascii="Courier" w:hAnsi="Courier" w:cs="Times New Roman"/>
          <w:sz w:val="24"/>
          <w:rPrChange w:id="504" w:author="Nick Jackiw" w:date="2018-05-17T09:43:00Z">
            <w:rPr>
              <w:rFonts w:ascii="Times New Roman" w:hAnsi="Times New Roman" w:cs="Times New Roman"/>
              <w:sz w:val="24"/>
            </w:rPr>
          </w:rPrChange>
        </w:rPr>
      </w:pPr>
      <w:r>
        <w:rPr>
          <w:rFonts w:ascii="Courier" w:hAnsi="Courier" w:cs="Times New Roman"/>
          <w:sz w:val="24"/>
          <w:rPrChange w:id="505" w:author="Nick Jackiw" w:date="2018-05-17T09:43:00Z">
            <w:rPr>
              <w:rFonts w:ascii="Times New Roman" w:hAnsi="Times New Roman" w:cs="Times New Roman"/>
              <w:sz w:val="24"/>
            </w:rPr>
          </w:rPrChange>
        </w:rPr>
        <w:tab/>
      </w:r>
      <w:r>
        <w:rPr>
          <w:rFonts w:ascii="Courier" w:hAnsi="Courier" w:cs="Times New Roman"/>
          <w:sz w:val="24"/>
          <w:rPrChange w:id="506" w:author="Nick Jackiw" w:date="2018-05-17T09:43:00Z">
            <w:rPr>
              <w:rFonts w:ascii="Times New Roman" w:hAnsi="Times New Roman" w:cs="Times New Roman"/>
              <w:sz w:val="24"/>
            </w:rPr>
          </w:rPrChange>
        </w:rPr>
        <w:tab/>
      </w:r>
      <w:r>
        <w:rPr>
          <w:rFonts w:ascii="Courier" w:hAnsi="Courier" w:cs="Times New Roman"/>
          <w:sz w:val="24"/>
          <w:rPrChange w:id="507" w:author="Nick Jackiw" w:date="2018-05-17T09:43:00Z">
            <w:rPr>
              <w:rFonts w:ascii="Times New Roman" w:hAnsi="Times New Roman" w:cs="Times New Roman"/>
              <w:sz w:val="24"/>
            </w:rPr>
          </w:rPrChange>
        </w:rPr>
        <w:t xml:space="preserve">print 'analog value is %d' % </w:t>
      </w:r>
      <w:r>
        <w:rPr>
          <w:rFonts w:ascii="Courier" w:hAnsi="Courier" w:cs="Times New Roman"/>
          <w:sz w:val="24"/>
          <w:rPrChange w:id="508" w:author="Nick Jackiw" w:date="2018-05-17T09:43:00Z">
            <w:rPr>
              <w:rFonts w:ascii="Times New Roman" w:hAnsi="Times New Roman" w:cs="Times New Roman"/>
              <w:sz w:val="24"/>
            </w:rPr>
          </w:rPrChange>
        </w:rPr>
        <w:t>analogVal</w:t>
      </w:r>
    </w:p>
    <w:p>
      <w:pPr>
        <w:rPr>
          <w:rFonts w:ascii="Courier" w:hAnsi="Courier" w:cs="Times New Roman"/>
          <w:sz w:val="24"/>
          <w:rPrChange w:id="509" w:author="Nick Jackiw" w:date="2018-05-17T09:43:00Z">
            <w:rPr>
              <w:rFonts w:ascii="Times New Roman" w:hAnsi="Times New Roman" w:cs="Times New Roman"/>
              <w:sz w:val="24"/>
            </w:rPr>
          </w:rPrChange>
        </w:rPr>
      </w:pPr>
      <w:r>
        <w:rPr>
          <w:rFonts w:ascii="Courier" w:hAnsi="Courier" w:cs="Times New Roman"/>
          <w:sz w:val="24"/>
          <w:rPrChange w:id="510" w:author="Nick Jackiw" w:date="2018-05-17T09:43:00Z">
            <w:rPr>
              <w:rFonts w:ascii="Times New Roman" w:hAnsi="Times New Roman" w:cs="Times New Roman"/>
              <w:sz w:val="24"/>
            </w:rPr>
          </w:rPrChange>
        </w:rPr>
        <w:tab/>
      </w:r>
      <w:r>
        <w:rPr>
          <w:rFonts w:ascii="Courier" w:hAnsi="Courier" w:cs="Times New Roman"/>
          <w:sz w:val="24"/>
          <w:rPrChange w:id="511" w:author="Nick Jackiw" w:date="2018-05-17T09:43:00Z">
            <w:rPr>
              <w:rFonts w:ascii="Times New Roman" w:hAnsi="Times New Roman" w:cs="Times New Roman"/>
              <w:sz w:val="24"/>
            </w:rPr>
          </w:rPrChange>
        </w:rPr>
        <w:tab/>
      </w:r>
      <w:r>
        <w:rPr>
          <w:rFonts w:ascii="Courier" w:hAnsi="Courier" w:cs="Times New Roman"/>
          <w:sz w:val="24"/>
          <w:rPrChange w:id="512" w:author="Nick Jackiw" w:date="2018-05-17T09:43:00Z">
            <w:rPr>
              <w:rFonts w:ascii="Times New Roman" w:hAnsi="Times New Roman" w:cs="Times New Roman"/>
              <w:sz w:val="24"/>
            </w:rPr>
          </w:rPrChange>
        </w:rPr>
        <w:t>if(</w:t>
      </w:r>
      <w:r>
        <w:rPr>
          <w:rFonts w:ascii="Courier" w:hAnsi="Courier" w:cs="Times New Roman"/>
          <w:sz w:val="24"/>
          <w:rPrChange w:id="513" w:author="Nick Jackiw" w:date="2018-05-17T09:43:00Z">
            <w:rPr>
              <w:rFonts w:ascii="Times New Roman" w:hAnsi="Times New Roman" w:cs="Times New Roman"/>
              <w:sz w:val="24"/>
            </w:rPr>
          </w:rPrChange>
        </w:rPr>
        <w:t>analogVal</w:t>
      </w:r>
      <w:r>
        <w:rPr>
          <w:rFonts w:ascii="Courier" w:hAnsi="Courier" w:cs="Times New Roman"/>
          <w:sz w:val="24"/>
          <w:rPrChange w:id="514" w:author="Nick Jackiw" w:date="2018-05-17T09:43:00Z">
            <w:rPr>
              <w:rFonts w:ascii="Times New Roman" w:hAnsi="Times New Roman" w:cs="Times New Roman"/>
              <w:sz w:val="24"/>
            </w:rPr>
          </w:rPrChange>
        </w:rPr>
        <w:t xml:space="preserve"> &lt; </w:t>
      </w:r>
      <w:r>
        <w:rPr>
          <w:rFonts w:ascii="Courier" w:hAnsi="Courier" w:cs="Times New Roman"/>
          <w:sz w:val="24"/>
          <w:rPrChange w:id="515" w:author="Nick Jackiw" w:date="2018-05-17T09:43:00Z">
            <w:rPr>
              <w:rFonts w:ascii="Times New Roman" w:hAnsi="Times New Roman" w:cs="Times New Roman"/>
              <w:sz w:val="24"/>
            </w:rPr>
          </w:rPrChange>
        </w:rPr>
        <w:t>thresholdVal</w:t>
      </w:r>
      <w:r>
        <w:rPr>
          <w:rFonts w:ascii="Courier" w:hAnsi="Courier" w:cs="Times New Roman"/>
          <w:sz w:val="24"/>
          <w:rPrChange w:id="516" w:author="Nick Jackiw" w:date="2018-05-17T09:43:00Z">
            <w:rPr>
              <w:rFonts w:ascii="Times New Roman" w:hAnsi="Times New Roman" w:cs="Times New Roman"/>
              <w:sz w:val="24"/>
            </w:rPr>
          </w:rPrChange>
        </w:rPr>
        <w:t>):</w:t>
      </w:r>
    </w:p>
    <w:p>
      <w:pPr>
        <w:rPr>
          <w:rFonts w:ascii="Courier" w:hAnsi="Courier" w:cs="Times New Roman"/>
          <w:sz w:val="24"/>
          <w:rPrChange w:id="517" w:author="Nick Jackiw" w:date="2018-05-17T09:43:00Z">
            <w:rPr>
              <w:rFonts w:ascii="Times New Roman" w:hAnsi="Times New Roman" w:cs="Times New Roman"/>
              <w:sz w:val="24"/>
            </w:rPr>
          </w:rPrChange>
        </w:rPr>
      </w:pPr>
      <w:r>
        <w:rPr>
          <w:rFonts w:ascii="Courier" w:hAnsi="Courier" w:cs="Times New Roman"/>
          <w:sz w:val="24"/>
          <w:rPrChange w:id="518" w:author="Nick Jackiw" w:date="2018-05-17T09:43:00Z">
            <w:rPr>
              <w:rFonts w:ascii="Times New Roman" w:hAnsi="Times New Roman" w:cs="Times New Roman"/>
              <w:sz w:val="24"/>
            </w:rPr>
          </w:rPrChange>
        </w:rPr>
        <w:tab/>
      </w:r>
      <w:r>
        <w:rPr>
          <w:rFonts w:ascii="Courier" w:hAnsi="Courier" w:cs="Times New Roman"/>
          <w:sz w:val="24"/>
          <w:rPrChange w:id="519" w:author="Nick Jackiw" w:date="2018-05-17T09:43:00Z">
            <w:rPr>
              <w:rFonts w:ascii="Times New Roman" w:hAnsi="Times New Roman" w:cs="Times New Roman"/>
              <w:sz w:val="24"/>
            </w:rPr>
          </w:rPrChange>
        </w:rPr>
        <w:tab/>
      </w:r>
      <w:r>
        <w:rPr>
          <w:rFonts w:ascii="Courier" w:hAnsi="Courier" w:cs="Times New Roman"/>
          <w:sz w:val="24"/>
          <w:rPrChange w:id="520" w:author="Nick Jackiw" w:date="2018-05-17T09:43:00Z">
            <w:rPr>
              <w:rFonts w:ascii="Times New Roman" w:hAnsi="Times New Roman" w:cs="Times New Roman"/>
              <w:sz w:val="24"/>
            </w:rPr>
          </w:rPrChange>
        </w:rPr>
        <w:tab/>
      </w:r>
      <w:r>
        <w:rPr>
          <w:rFonts w:ascii="Courier" w:hAnsi="Courier" w:cs="Times New Roman"/>
          <w:sz w:val="24"/>
          <w:rPrChange w:id="521" w:author="Nick Jackiw" w:date="2018-05-17T09:43:00Z">
            <w:rPr>
              <w:rFonts w:ascii="Times New Roman" w:hAnsi="Times New Roman" w:cs="Times New Roman"/>
              <w:sz w:val="24"/>
            </w:rPr>
          </w:rPrChange>
        </w:rPr>
        <w:t>GPIO.output</w:t>
      </w:r>
      <w:r>
        <w:rPr>
          <w:rFonts w:ascii="Courier" w:hAnsi="Courier" w:cs="Times New Roman"/>
          <w:sz w:val="24"/>
          <w:rPrChange w:id="522" w:author="Nick Jackiw" w:date="2018-05-17T09:43:00Z">
            <w:rPr>
              <w:rFonts w:ascii="Times New Roman" w:hAnsi="Times New Roman" w:cs="Times New Roman"/>
              <w:sz w:val="24"/>
            </w:rPr>
          </w:rPrChange>
        </w:rPr>
        <w:t>(</w:t>
      </w:r>
      <w:r>
        <w:rPr>
          <w:rFonts w:ascii="Courier" w:hAnsi="Courier" w:cs="Times New Roman"/>
          <w:sz w:val="24"/>
          <w:rPrChange w:id="523" w:author="Nick Jackiw" w:date="2018-05-17T09:43:00Z">
            <w:rPr>
              <w:rFonts w:ascii="Times New Roman" w:hAnsi="Times New Roman" w:cs="Times New Roman"/>
              <w:sz w:val="24"/>
            </w:rPr>
          </w:rPrChange>
        </w:rPr>
        <w:t>LedPin</w:t>
      </w:r>
      <w:r>
        <w:rPr>
          <w:rFonts w:ascii="Courier" w:hAnsi="Courier" w:cs="Times New Roman"/>
          <w:sz w:val="24"/>
          <w:rPrChange w:id="524" w:author="Nick Jackiw" w:date="2018-05-17T09:43:00Z">
            <w:rPr>
              <w:rFonts w:ascii="Times New Roman" w:hAnsi="Times New Roman" w:cs="Times New Roman"/>
              <w:sz w:val="24"/>
            </w:rPr>
          </w:rPrChange>
        </w:rPr>
        <w:t>, GPIO.HIGH)</w:t>
      </w:r>
    </w:p>
    <w:p>
      <w:pPr>
        <w:rPr>
          <w:rFonts w:ascii="Courier" w:hAnsi="Courier" w:cs="Times New Roman"/>
          <w:sz w:val="24"/>
          <w:rPrChange w:id="525" w:author="Nick Jackiw" w:date="2018-05-17T09:43:00Z">
            <w:rPr>
              <w:rFonts w:ascii="Times New Roman" w:hAnsi="Times New Roman" w:cs="Times New Roman"/>
              <w:sz w:val="24"/>
            </w:rPr>
          </w:rPrChange>
        </w:rPr>
      </w:pPr>
      <w:r>
        <w:rPr>
          <w:rFonts w:ascii="Courier" w:hAnsi="Courier" w:cs="Times New Roman"/>
          <w:sz w:val="24"/>
          <w:rPrChange w:id="526" w:author="Nick Jackiw" w:date="2018-05-17T09:43:00Z">
            <w:rPr>
              <w:rFonts w:ascii="Times New Roman" w:hAnsi="Times New Roman" w:cs="Times New Roman"/>
              <w:sz w:val="24"/>
            </w:rPr>
          </w:rPrChange>
        </w:rPr>
        <w:tab/>
      </w:r>
      <w:r>
        <w:rPr>
          <w:rFonts w:ascii="Courier" w:hAnsi="Courier" w:cs="Times New Roman"/>
          <w:sz w:val="24"/>
          <w:rPrChange w:id="527" w:author="Nick Jackiw" w:date="2018-05-17T09:43:00Z">
            <w:rPr>
              <w:rFonts w:ascii="Times New Roman" w:hAnsi="Times New Roman" w:cs="Times New Roman"/>
              <w:sz w:val="24"/>
            </w:rPr>
          </w:rPrChange>
        </w:rPr>
        <w:tab/>
      </w:r>
      <w:r>
        <w:rPr>
          <w:rFonts w:ascii="Courier" w:hAnsi="Courier" w:cs="Times New Roman"/>
          <w:sz w:val="24"/>
          <w:rPrChange w:id="528" w:author="Nick Jackiw" w:date="2018-05-17T09:43:00Z">
            <w:rPr>
              <w:rFonts w:ascii="Times New Roman" w:hAnsi="Times New Roman" w:cs="Times New Roman"/>
              <w:sz w:val="24"/>
            </w:rPr>
          </w:rPrChange>
        </w:rPr>
        <w:t>else:</w:t>
      </w:r>
    </w:p>
    <w:p>
      <w:pPr>
        <w:rPr>
          <w:rFonts w:ascii="Courier" w:hAnsi="Courier" w:cs="Times New Roman"/>
          <w:sz w:val="24"/>
          <w:rPrChange w:id="529" w:author="Nick Jackiw" w:date="2018-05-17T09:43:00Z">
            <w:rPr>
              <w:rFonts w:ascii="Times New Roman" w:hAnsi="Times New Roman" w:cs="Times New Roman"/>
              <w:sz w:val="24"/>
            </w:rPr>
          </w:rPrChange>
        </w:rPr>
      </w:pPr>
      <w:r>
        <w:rPr>
          <w:rFonts w:ascii="Courier" w:hAnsi="Courier" w:cs="Times New Roman"/>
          <w:sz w:val="24"/>
          <w:rPrChange w:id="530" w:author="Nick Jackiw" w:date="2018-05-17T09:43:00Z">
            <w:rPr>
              <w:rFonts w:ascii="Times New Roman" w:hAnsi="Times New Roman" w:cs="Times New Roman"/>
              <w:sz w:val="24"/>
            </w:rPr>
          </w:rPrChange>
        </w:rPr>
        <w:tab/>
      </w:r>
      <w:r>
        <w:rPr>
          <w:rFonts w:ascii="Courier" w:hAnsi="Courier" w:cs="Times New Roman"/>
          <w:sz w:val="24"/>
          <w:rPrChange w:id="531" w:author="Nick Jackiw" w:date="2018-05-17T09:43:00Z">
            <w:rPr>
              <w:rFonts w:ascii="Times New Roman" w:hAnsi="Times New Roman" w:cs="Times New Roman"/>
              <w:sz w:val="24"/>
            </w:rPr>
          </w:rPrChange>
        </w:rPr>
        <w:tab/>
      </w:r>
      <w:r>
        <w:rPr>
          <w:rFonts w:ascii="Courier" w:hAnsi="Courier" w:cs="Times New Roman"/>
          <w:sz w:val="24"/>
          <w:rPrChange w:id="532" w:author="Nick Jackiw" w:date="2018-05-17T09:43:00Z">
            <w:rPr>
              <w:rFonts w:ascii="Times New Roman" w:hAnsi="Times New Roman" w:cs="Times New Roman"/>
              <w:sz w:val="24"/>
            </w:rPr>
          </w:rPrChange>
        </w:rPr>
        <w:tab/>
      </w:r>
      <w:r>
        <w:rPr>
          <w:rFonts w:ascii="Courier" w:hAnsi="Courier" w:cs="Times New Roman"/>
          <w:sz w:val="24"/>
          <w:rPrChange w:id="533" w:author="Nick Jackiw" w:date="2018-05-17T09:43:00Z">
            <w:rPr>
              <w:rFonts w:ascii="Times New Roman" w:hAnsi="Times New Roman" w:cs="Times New Roman"/>
              <w:sz w:val="24"/>
            </w:rPr>
          </w:rPrChange>
        </w:rPr>
        <w:t>GPIO.output</w:t>
      </w:r>
      <w:r>
        <w:rPr>
          <w:rFonts w:ascii="Courier" w:hAnsi="Courier" w:cs="Times New Roman"/>
          <w:sz w:val="24"/>
          <w:rPrChange w:id="534" w:author="Nick Jackiw" w:date="2018-05-17T09:43:00Z">
            <w:rPr>
              <w:rFonts w:ascii="Times New Roman" w:hAnsi="Times New Roman" w:cs="Times New Roman"/>
              <w:sz w:val="24"/>
            </w:rPr>
          </w:rPrChange>
        </w:rPr>
        <w:t>(</w:t>
      </w:r>
      <w:r>
        <w:rPr>
          <w:rFonts w:ascii="Courier" w:hAnsi="Courier" w:cs="Times New Roman"/>
          <w:sz w:val="24"/>
          <w:rPrChange w:id="535" w:author="Nick Jackiw" w:date="2018-05-17T09:43:00Z">
            <w:rPr>
              <w:rFonts w:ascii="Times New Roman" w:hAnsi="Times New Roman" w:cs="Times New Roman"/>
              <w:sz w:val="24"/>
            </w:rPr>
          </w:rPrChange>
        </w:rPr>
        <w:t>LedPin</w:t>
      </w:r>
      <w:r>
        <w:rPr>
          <w:rFonts w:ascii="Courier" w:hAnsi="Courier" w:cs="Times New Roman"/>
          <w:sz w:val="24"/>
          <w:rPrChange w:id="536" w:author="Nick Jackiw" w:date="2018-05-17T09:43:00Z">
            <w:rPr>
              <w:rFonts w:ascii="Times New Roman" w:hAnsi="Times New Roman" w:cs="Times New Roman"/>
              <w:sz w:val="24"/>
            </w:rPr>
          </w:rPrChange>
        </w:rPr>
        <w:t>, GPIO.LOW)</w:t>
      </w:r>
    </w:p>
    <w:p>
      <w:pPr>
        <w:rPr>
          <w:rFonts w:ascii="Courier" w:hAnsi="Courier" w:cs="Times New Roman"/>
          <w:sz w:val="24"/>
          <w:rPrChange w:id="537" w:author="Nick Jackiw" w:date="2018-05-17T09:43:00Z">
            <w:rPr>
              <w:rFonts w:ascii="Times New Roman" w:hAnsi="Times New Roman" w:cs="Times New Roman"/>
              <w:sz w:val="24"/>
            </w:rPr>
          </w:rPrChange>
        </w:rPr>
      </w:pPr>
      <w:r>
        <w:rPr>
          <w:rFonts w:ascii="Courier" w:hAnsi="Courier" w:cs="Times New Roman"/>
          <w:sz w:val="24"/>
          <w:rPrChange w:id="538" w:author="Nick Jackiw" w:date="2018-05-17T09:43:00Z">
            <w:rPr>
              <w:rFonts w:ascii="Times New Roman" w:hAnsi="Times New Roman" w:cs="Times New Roman"/>
              <w:sz w:val="24"/>
            </w:rPr>
          </w:rPrChange>
        </w:rPr>
        <w:t xml:space="preserve">                </w:t>
      </w:r>
      <w:r>
        <w:rPr>
          <w:rFonts w:ascii="Courier" w:hAnsi="Courier" w:cs="Times New Roman"/>
          <w:sz w:val="24"/>
          <w:rPrChange w:id="539" w:author="Nick Jackiw" w:date="2018-05-17T09:43:00Z">
            <w:rPr>
              <w:rFonts w:ascii="Times New Roman" w:hAnsi="Times New Roman" w:cs="Times New Roman"/>
              <w:sz w:val="24"/>
            </w:rPr>
          </w:rPrChange>
        </w:rPr>
        <w:t>time.sleep</w:t>
      </w:r>
      <w:r>
        <w:rPr>
          <w:rFonts w:ascii="Courier" w:hAnsi="Courier" w:cs="Times New Roman"/>
          <w:sz w:val="24"/>
          <w:rPrChange w:id="540" w:author="Nick Jackiw" w:date="2018-05-17T09:43:00Z">
            <w:rPr>
              <w:rFonts w:ascii="Times New Roman" w:hAnsi="Times New Roman" w:cs="Times New Roman"/>
              <w:sz w:val="24"/>
            </w:rPr>
          </w:rPrChange>
        </w:rPr>
        <w:t>(0.2)</w:t>
      </w:r>
    </w:p>
    <w:p>
      <w:pPr>
        <w:rPr>
          <w:rFonts w:ascii="Courier" w:hAnsi="Courier" w:cs="Times New Roman"/>
          <w:sz w:val="24"/>
          <w:rPrChange w:id="541" w:author="Nick Jackiw" w:date="2018-05-17T09:43:00Z">
            <w:rPr>
              <w:rFonts w:ascii="Times New Roman" w:hAnsi="Times New Roman" w:cs="Times New Roman"/>
              <w:sz w:val="24"/>
            </w:rPr>
          </w:rPrChange>
        </w:rPr>
      </w:pPr>
      <w:r>
        <w:rPr>
          <w:rFonts w:ascii="Courier" w:hAnsi="Courier" w:cs="Times New Roman"/>
          <w:sz w:val="24"/>
          <w:rPrChange w:id="542" w:author="Nick Jackiw" w:date="2018-05-17T09:43:00Z">
            <w:rPr>
              <w:rFonts w:ascii="Times New Roman" w:hAnsi="Times New Roman" w:cs="Times New Roman"/>
              <w:sz w:val="24"/>
            </w:rPr>
          </w:rPrChange>
        </w:rPr>
        <w:tab/>
      </w:r>
      <w:r>
        <w:rPr>
          <w:rFonts w:ascii="Courier" w:hAnsi="Courier" w:cs="Times New Roman"/>
          <w:sz w:val="24"/>
          <w:rPrChange w:id="543" w:author="Nick Jackiw" w:date="2018-05-17T09:43:00Z">
            <w:rPr>
              <w:rFonts w:ascii="Times New Roman" w:hAnsi="Times New Roman" w:cs="Times New Roman"/>
              <w:sz w:val="24"/>
            </w:rPr>
          </w:rPrChange>
        </w:rPr>
        <w:tab/>
      </w:r>
      <w:r>
        <w:rPr>
          <w:rFonts w:ascii="Courier" w:hAnsi="Courier" w:cs="Times New Roman"/>
          <w:sz w:val="24"/>
          <w:rPrChange w:id="544" w:author="Nick Jackiw" w:date="2018-05-17T09:43:00Z">
            <w:rPr>
              <w:rFonts w:ascii="Times New Roman" w:hAnsi="Times New Roman" w:cs="Times New Roman"/>
              <w:sz w:val="24"/>
            </w:rPr>
          </w:rPrChange>
        </w:rPr>
        <w:tab/>
      </w:r>
    </w:p>
    <w:p>
      <w:pPr>
        <w:rPr>
          <w:rFonts w:ascii="Courier" w:hAnsi="Courier" w:cs="Times New Roman"/>
          <w:sz w:val="24"/>
          <w:rPrChange w:id="545" w:author="Nick Jackiw" w:date="2018-05-17T09:43:00Z">
            <w:rPr>
              <w:rFonts w:ascii="Times New Roman" w:hAnsi="Times New Roman" w:cs="Times New Roman"/>
              <w:sz w:val="24"/>
            </w:rPr>
          </w:rPrChange>
        </w:rPr>
      </w:pPr>
      <w:r>
        <w:rPr>
          <w:rFonts w:ascii="Courier" w:hAnsi="Courier" w:cs="Times New Roman"/>
          <w:sz w:val="24"/>
          <w:rPrChange w:id="546" w:author="Nick Jackiw" w:date="2018-05-17T09:43:00Z">
            <w:rPr>
              <w:rFonts w:ascii="Times New Roman" w:hAnsi="Times New Roman" w:cs="Times New Roman"/>
              <w:sz w:val="24"/>
            </w:rPr>
          </w:rPrChange>
        </w:rPr>
        <w:t>if __name__ == '__main__':</w:t>
      </w:r>
    </w:p>
    <w:p>
      <w:pPr>
        <w:rPr>
          <w:rFonts w:ascii="Courier" w:hAnsi="Courier" w:cs="Times New Roman"/>
          <w:sz w:val="24"/>
          <w:rPrChange w:id="547" w:author="Nick Jackiw" w:date="2018-05-17T09:43:00Z">
            <w:rPr>
              <w:rFonts w:ascii="Times New Roman" w:hAnsi="Times New Roman" w:cs="Times New Roman"/>
              <w:sz w:val="24"/>
            </w:rPr>
          </w:rPrChange>
        </w:rPr>
      </w:pPr>
      <w:r>
        <w:rPr>
          <w:rFonts w:ascii="Courier" w:hAnsi="Courier" w:cs="Times New Roman"/>
          <w:sz w:val="24"/>
          <w:rPrChange w:id="548" w:author="Nick Jackiw" w:date="2018-05-17T09:43:00Z">
            <w:rPr>
              <w:rFonts w:ascii="Times New Roman" w:hAnsi="Times New Roman" w:cs="Times New Roman"/>
              <w:sz w:val="24"/>
            </w:rPr>
          </w:rPrChange>
        </w:rPr>
        <w:tab/>
      </w:r>
      <w:r>
        <w:rPr>
          <w:rFonts w:ascii="Courier" w:hAnsi="Courier" w:cs="Times New Roman"/>
          <w:sz w:val="24"/>
          <w:rPrChange w:id="549" w:author="Nick Jackiw" w:date="2018-05-17T09:43:00Z">
            <w:rPr>
              <w:rFonts w:ascii="Times New Roman" w:hAnsi="Times New Roman" w:cs="Times New Roman"/>
              <w:sz w:val="24"/>
            </w:rPr>
          </w:rPrChange>
        </w:rPr>
        <w:t>init</w:t>
      </w:r>
      <w:r>
        <w:rPr>
          <w:rFonts w:ascii="Courier" w:hAnsi="Courier" w:cs="Times New Roman"/>
          <w:sz w:val="24"/>
          <w:rPrChange w:id="550" w:author="Nick Jackiw" w:date="2018-05-17T09:43:00Z">
            <w:rPr>
              <w:rFonts w:ascii="Times New Roman" w:hAnsi="Times New Roman" w:cs="Times New Roman"/>
              <w:sz w:val="24"/>
            </w:rPr>
          </w:rPrChange>
        </w:rPr>
        <w:t>(</w:t>
      </w:r>
      <w:r>
        <w:rPr>
          <w:rFonts w:ascii="Courier" w:hAnsi="Courier" w:cs="Times New Roman"/>
          <w:sz w:val="24"/>
          <w:rPrChange w:id="551" w:author="Nick Jackiw" w:date="2018-05-17T09:43:00Z">
            <w:rPr>
              <w:rFonts w:ascii="Times New Roman" w:hAnsi="Times New Roman" w:cs="Times New Roman"/>
              <w:sz w:val="24"/>
            </w:rPr>
          </w:rPrChange>
        </w:rPr>
        <w:t>)</w:t>
      </w:r>
    </w:p>
    <w:p>
      <w:pPr>
        <w:rPr>
          <w:rFonts w:ascii="Courier" w:hAnsi="Courier" w:cs="Times New Roman"/>
          <w:sz w:val="24"/>
          <w:rPrChange w:id="552" w:author="Nick Jackiw" w:date="2018-05-17T09:43:00Z">
            <w:rPr>
              <w:rFonts w:ascii="Times New Roman" w:hAnsi="Times New Roman" w:cs="Times New Roman"/>
              <w:sz w:val="24"/>
            </w:rPr>
          </w:rPrChange>
        </w:rPr>
      </w:pPr>
      <w:r>
        <w:rPr>
          <w:rFonts w:ascii="Courier" w:hAnsi="Courier" w:cs="Times New Roman"/>
          <w:sz w:val="24"/>
          <w:rPrChange w:id="553" w:author="Nick Jackiw" w:date="2018-05-17T09:43:00Z">
            <w:rPr>
              <w:rFonts w:ascii="Times New Roman" w:hAnsi="Times New Roman" w:cs="Times New Roman"/>
              <w:sz w:val="24"/>
            </w:rPr>
          </w:rPrChange>
        </w:rPr>
        <w:tab/>
      </w:r>
      <w:r>
        <w:rPr>
          <w:rFonts w:ascii="Courier" w:hAnsi="Courier" w:cs="Times New Roman"/>
          <w:sz w:val="24"/>
          <w:rPrChange w:id="554" w:author="Nick Jackiw" w:date="2018-05-17T09:43:00Z">
            <w:rPr>
              <w:rFonts w:ascii="Times New Roman" w:hAnsi="Times New Roman" w:cs="Times New Roman"/>
              <w:sz w:val="24"/>
            </w:rPr>
          </w:rPrChange>
        </w:rPr>
        <w:t>try:</w:t>
      </w:r>
    </w:p>
    <w:p>
      <w:pPr>
        <w:rPr>
          <w:rFonts w:ascii="Courier" w:hAnsi="Courier" w:cs="Times New Roman"/>
          <w:sz w:val="24"/>
          <w:rPrChange w:id="555" w:author="Nick Jackiw" w:date="2018-05-17T09:43:00Z">
            <w:rPr>
              <w:rFonts w:ascii="Times New Roman" w:hAnsi="Times New Roman" w:cs="Times New Roman"/>
              <w:sz w:val="24"/>
            </w:rPr>
          </w:rPrChange>
        </w:rPr>
      </w:pPr>
      <w:r>
        <w:rPr>
          <w:rFonts w:ascii="Courier" w:hAnsi="Courier" w:cs="Times New Roman"/>
          <w:sz w:val="24"/>
          <w:rPrChange w:id="556" w:author="Nick Jackiw" w:date="2018-05-17T09:43:00Z">
            <w:rPr>
              <w:rFonts w:ascii="Times New Roman" w:hAnsi="Times New Roman" w:cs="Times New Roman"/>
              <w:sz w:val="24"/>
            </w:rPr>
          </w:rPrChange>
        </w:rPr>
        <w:tab/>
      </w:r>
      <w:r>
        <w:rPr>
          <w:rFonts w:ascii="Courier" w:hAnsi="Courier" w:cs="Times New Roman"/>
          <w:sz w:val="24"/>
          <w:rPrChange w:id="557" w:author="Nick Jackiw" w:date="2018-05-17T09:43:00Z">
            <w:rPr>
              <w:rFonts w:ascii="Times New Roman" w:hAnsi="Times New Roman" w:cs="Times New Roman"/>
              <w:sz w:val="24"/>
            </w:rPr>
          </w:rPrChange>
        </w:rPr>
        <w:tab/>
      </w:r>
      <w:r>
        <w:rPr>
          <w:rFonts w:ascii="Courier" w:hAnsi="Courier" w:cs="Times New Roman"/>
          <w:sz w:val="24"/>
          <w:rPrChange w:id="558" w:author="Nick Jackiw" w:date="2018-05-17T09:43:00Z">
            <w:rPr>
              <w:rFonts w:ascii="Times New Roman" w:hAnsi="Times New Roman" w:cs="Times New Roman"/>
              <w:sz w:val="24"/>
            </w:rPr>
          </w:rPrChange>
        </w:rPr>
        <w:t>loop(</w:t>
      </w:r>
      <w:r>
        <w:rPr>
          <w:rFonts w:ascii="Courier" w:hAnsi="Courier" w:cs="Times New Roman"/>
          <w:sz w:val="24"/>
          <w:rPrChange w:id="559" w:author="Nick Jackiw" w:date="2018-05-17T09:43:00Z">
            <w:rPr>
              <w:rFonts w:ascii="Times New Roman" w:hAnsi="Times New Roman" w:cs="Times New Roman"/>
              <w:sz w:val="24"/>
            </w:rPr>
          </w:rPrChange>
        </w:rPr>
        <w:t>)</w:t>
      </w:r>
    </w:p>
    <w:p>
      <w:pPr>
        <w:rPr>
          <w:rFonts w:ascii="Courier" w:hAnsi="Courier" w:cs="Times New Roman"/>
          <w:sz w:val="24"/>
          <w:rPrChange w:id="560" w:author="Nick Jackiw" w:date="2018-05-17T09:43:00Z">
            <w:rPr>
              <w:rFonts w:ascii="Times New Roman" w:hAnsi="Times New Roman" w:cs="Times New Roman"/>
              <w:sz w:val="24"/>
            </w:rPr>
          </w:rPrChange>
        </w:rPr>
      </w:pPr>
      <w:r>
        <w:rPr>
          <w:rFonts w:ascii="Courier" w:hAnsi="Courier" w:cs="Times New Roman"/>
          <w:sz w:val="24"/>
          <w:rPrChange w:id="561" w:author="Nick Jackiw" w:date="2018-05-17T09:43:00Z">
            <w:rPr>
              <w:rFonts w:ascii="Times New Roman" w:hAnsi="Times New Roman" w:cs="Times New Roman"/>
              <w:sz w:val="24"/>
            </w:rPr>
          </w:rPrChange>
        </w:rPr>
        <w:tab/>
      </w:r>
      <w:r>
        <w:rPr>
          <w:rFonts w:ascii="Courier" w:hAnsi="Courier" w:cs="Times New Roman"/>
          <w:sz w:val="24"/>
          <w:rPrChange w:id="562" w:author="Nick Jackiw" w:date="2018-05-17T09:43:00Z">
            <w:rPr>
              <w:rFonts w:ascii="Times New Roman" w:hAnsi="Times New Roman" w:cs="Times New Roman"/>
              <w:sz w:val="24"/>
            </w:rPr>
          </w:rPrChange>
        </w:rPr>
        <w:t xml:space="preserve">except </w:t>
      </w:r>
      <w:r>
        <w:rPr>
          <w:rFonts w:ascii="Courier" w:hAnsi="Courier" w:cs="Times New Roman"/>
          <w:sz w:val="24"/>
          <w:rPrChange w:id="563" w:author="Nick Jackiw" w:date="2018-05-17T09:43:00Z">
            <w:rPr>
              <w:rFonts w:ascii="Times New Roman" w:hAnsi="Times New Roman" w:cs="Times New Roman"/>
              <w:sz w:val="24"/>
            </w:rPr>
          </w:rPrChange>
        </w:rPr>
        <w:t>KeyboardInterrupt</w:t>
      </w:r>
      <w:r>
        <w:rPr>
          <w:rFonts w:ascii="Courier" w:hAnsi="Courier" w:cs="Times New Roman"/>
          <w:sz w:val="24"/>
          <w:rPrChange w:id="564" w:author="Nick Jackiw" w:date="2018-05-17T09:43:00Z">
            <w:rPr>
              <w:rFonts w:ascii="Times New Roman" w:hAnsi="Times New Roman" w:cs="Times New Roman"/>
              <w:sz w:val="24"/>
            </w:rPr>
          </w:rPrChange>
        </w:rPr>
        <w:t xml:space="preserve">: </w:t>
      </w:r>
    </w:p>
    <w:p>
      <w:pPr>
        <w:rPr>
          <w:rFonts w:ascii="Courier" w:hAnsi="Courier" w:cs="Times New Roman"/>
          <w:sz w:val="24"/>
          <w:rPrChange w:id="565" w:author="Nick Jackiw" w:date="2018-05-17T09:43:00Z">
            <w:rPr>
              <w:rFonts w:ascii="Times New Roman" w:hAnsi="Times New Roman" w:cs="Times New Roman"/>
              <w:sz w:val="24"/>
            </w:rPr>
          </w:rPrChange>
        </w:rPr>
      </w:pPr>
      <w:r>
        <w:rPr>
          <w:rFonts w:ascii="Courier" w:hAnsi="Courier" w:cs="Times New Roman"/>
          <w:sz w:val="24"/>
          <w:rPrChange w:id="566" w:author="Nick Jackiw" w:date="2018-05-17T09:43:00Z">
            <w:rPr>
              <w:rFonts w:ascii="Times New Roman" w:hAnsi="Times New Roman" w:cs="Times New Roman"/>
              <w:sz w:val="24"/>
            </w:rPr>
          </w:rPrChange>
        </w:rPr>
        <w:tab/>
      </w:r>
      <w:r>
        <w:rPr>
          <w:rFonts w:ascii="Courier" w:hAnsi="Courier" w:cs="Times New Roman"/>
          <w:sz w:val="24"/>
          <w:rPrChange w:id="567" w:author="Nick Jackiw" w:date="2018-05-17T09:43:00Z">
            <w:rPr>
              <w:rFonts w:ascii="Times New Roman" w:hAnsi="Times New Roman" w:cs="Times New Roman"/>
              <w:sz w:val="24"/>
            </w:rPr>
          </w:rPrChange>
        </w:rPr>
        <w:tab/>
      </w:r>
      <w:r>
        <w:rPr>
          <w:rFonts w:ascii="Courier" w:hAnsi="Courier" w:cs="Times New Roman"/>
          <w:sz w:val="24"/>
          <w:rPrChange w:id="568" w:author="Nick Jackiw" w:date="2018-05-17T09:43:00Z">
            <w:rPr>
              <w:rFonts w:ascii="Times New Roman" w:hAnsi="Times New Roman" w:cs="Times New Roman"/>
              <w:sz w:val="24"/>
            </w:rPr>
          </w:rPrChange>
        </w:rPr>
        <w:t>ADC0832.destroy()</w:t>
      </w:r>
    </w:p>
    <w:p>
      <w:pPr>
        <w:rPr>
          <w:rFonts w:ascii="Courier" w:hAnsi="Courier" w:cs="Times New Roman"/>
          <w:sz w:val="24"/>
          <w:rPrChange w:id="569" w:author="Nick Jackiw" w:date="2018-05-17T09:43:00Z">
            <w:rPr>
              <w:rFonts w:ascii="Times New Roman" w:hAnsi="Times New Roman" w:cs="Times New Roman"/>
              <w:sz w:val="24"/>
            </w:rPr>
          </w:rPrChange>
        </w:rPr>
      </w:pPr>
      <w:r>
        <w:rPr>
          <w:rFonts w:ascii="Courier" w:hAnsi="Courier" w:cs="Times New Roman"/>
          <w:sz w:val="24"/>
          <w:rPrChange w:id="570" w:author="Nick Jackiw" w:date="2018-05-17T09:43:00Z">
            <w:rPr>
              <w:rFonts w:ascii="Times New Roman" w:hAnsi="Times New Roman" w:cs="Times New Roman"/>
              <w:sz w:val="24"/>
            </w:rPr>
          </w:rPrChange>
        </w:rPr>
        <w:tab/>
      </w:r>
      <w:r>
        <w:rPr>
          <w:rFonts w:ascii="Courier" w:hAnsi="Courier" w:cs="Times New Roman"/>
          <w:sz w:val="24"/>
          <w:rPrChange w:id="571" w:author="Nick Jackiw" w:date="2018-05-17T09:43:00Z">
            <w:rPr>
              <w:rFonts w:ascii="Times New Roman" w:hAnsi="Times New Roman" w:cs="Times New Roman"/>
              <w:sz w:val="24"/>
            </w:rPr>
          </w:rPrChange>
        </w:rPr>
        <w:tab/>
      </w:r>
      <w:r>
        <w:rPr>
          <w:rFonts w:ascii="Courier" w:hAnsi="Courier" w:cs="Times New Roman"/>
          <w:sz w:val="24"/>
          <w:rPrChange w:id="572" w:author="Nick Jackiw" w:date="2018-05-17T09:43:00Z">
            <w:rPr>
              <w:rFonts w:ascii="Times New Roman" w:hAnsi="Times New Roman" w:cs="Times New Roman"/>
              <w:sz w:val="24"/>
            </w:rPr>
          </w:rPrChange>
        </w:rPr>
        <w:t xml:space="preserve">print 'The </w:t>
      </w:r>
      <w:r>
        <w:rPr>
          <w:rFonts w:ascii="Courier" w:hAnsi="Courier" w:cs="Times New Roman"/>
          <w:sz w:val="24"/>
          <w:rPrChange w:id="573" w:author="Nick Jackiw" w:date="2018-05-17T09:43:00Z">
            <w:rPr>
              <w:rFonts w:ascii="Times New Roman" w:hAnsi="Times New Roman" w:cs="Times New Roman"/>
              <w:sz w:val="24"/>
            </w:rPr>
          </w:rPrChange>
        </w:rPr>
        <w:t>end !</w:t>
      </w:r>
      <w:r>
        <w:rPr>
          <w:rFonts w:ascii="Courier" w:hAnsi="Courier" w:cs="Times New Roman"/>
          <w:sz w:val="24"/>
          <w:rPrChange w:id="574" w:author="Nick Jackiw" w:date="2018-05-17T09:43:00Z">
            <w:rPr>
              <w:rFonts w:ascii="Times New Roman" w:hAnsi="Times New Roman" w:cs="Times New Roman"/>
              <w:sz w:val="24"/>
            </w:rPr>
          </w:rPrChange>
        </w:rPr>
        <w:t>'</w:t>
      </w:r>
    </w:p>
    <w:p>
      <w:pPr>
        <w:rPr>
          <w:rFonts w:ascii="Courier" w:hAnsi="Courier" w:cs="Times New Roman"/>
          <w:sz w:val="28"/>
          <w:szCs w:val="28"/>
          <w:rPrChange w:id="575" w:author="Nick Jackiw" w:date="2018-05-17T09:43:00Z">
            <w:rPr>
              <w:rFonts w:ascii="Times New Roman" w:hAnsi="Times New Roman" w:cs="Times New Roman"/>
              <w:sz w:val="28"/>
              <w:szCs w:val="28"/>
            </w:rPr>
          </w:rPrChange>
        </w:rPr>
      </w:pPr>
    </w:p>
    <w:p>
      <w:pPr>
        <w:numPr>
          <w:ilvl w:val="0"/>
          <w:numId w:val="2"/>
        </w:numPr>
        <w:rPr>
          <w:rFonts w:ascii="Times New Roman" w:hAnsi="Times New Roman" w:cs="Times New Roman"/>
          <w:color w:val="FF0000"/>
          <w:sz w:val="28"/>
          <w:szCs w:val="28"/>
        </w:rPr>
      </w:pPr>
      <w:r>
        <w:rPr>
          <w:rFonts w:ascii="Times New Roman" w:hAnsi="Times New Roman" w:cs="Times New Roman"/>
          <w:color w:val="FF0000"/>
          <w:sz w:val="28"/>
          <w:szCs w:val="28"/>
        </w:rPr>
        <w:t>C code</w:t>
      </w:r>
    </w:p>
    <w:p>
      <w:pPr>
        <w:rPr>
          <w:rFonts w:ascii="Courier" w:hAnsi="Courier" w:cs="Times New Roman"/>
          <w:sz w:val="24"/>
          <w:rPrChange w:id="576" w:author="Nick Jackiw" w:date="2018-05-17T09:43:00Z">
            <w:rPr>
              <w:rFonts w:ascii="Times New Roman" w:hAnsi="Times New Roman" w:cs="Times New Roman"/>
              <w:sz w:val="24"/>
            </w:rPr>
          </w:rPrChange>
        </w:rPr>
      </w:pPr>
      <w:r>
        <w:rPr>
          <w:rFonts w:ascii="Courier" w:hAnsi="Courier" w:cs="Times New Roman"/>
          <w:sz w:val="24"/>
          <w:rPrChange w:id="577" w:author="Nick Jackiw" w:date="2018-05-17T09:43:00Z">
            <w:rPr>
              <w:rFonts w:ascii="Times New Roman" w:hAnsi="Times New Roman" w:cs="Times New Roman"/>
              <w:sz w:val="24"/>
            </w:rPr>
          </w:rPrChange>
        </w:rPr>
        <w:t>#include &lt;</w:t>
      </w:r>
      <w:r>
        <w:rPr>
          <w:rFonts w:ascii="Courier" w:hAnsi="Courier" w:cs="Times New Roman"/>
          <w:sz w:val="24"/>
          <w:rPrChange w:id="578" w:author="Nick Jackiw" w:date="2018-05-17T09:43:00Z">
            <w:rPr>
              <w:rFonts w:ascii="Times New Roman" w:hAnsi="Times New Roman" w:cs="Times New Roman"/>
              <w:sz w:val="24"/>
            </w:rPr>
          </w:rPrChange>
        </w:rPr>
        <w:t>wiringPi.h</w:t>
      </w:r>
      <w:r>
        <w:rPr>
          <w:rFonts w:ascii="Courier" w:hAnsi="Courier" w:cs="Times New Roman"/>
          <w:sz w:val="24"/>
          <w:rPrChange w:id="579" w:author="Nick Jackiw" w:date="2018-05-17T09:43:00Z">
            <w:rPr>
              <w:rFonts w:ascii="Times New Roman" w:hAnsi="Times New Roman" w:cs="Times New Roman"/>
              <w:sz w:val="24"/>
            </w:rPr>
          </w:rPrChange>
        </w:rPr>
        <w:t>&gt;</w:t>
      </w:r>
    </w:p>
    <w:p>
      <w:pPr>
        <w:rPr>
          <w:rFonts w:ascii="Courier" w:hAnsi="Courier" w:cs="Times New Roman"/>
          <w:sz w:val="24"/>
          <w:rPrChange w:id="580" w:author="Nick Jackiw" w:date="2018-05-17T09:43:00Z">
            <w:rPr>
              <w:rFonts w:ascii="Times New Roman" w:hAnsi="Times New Roman" w:cs="Times New Roman"/>
              <w:sz w:val="24"/>
            </w:rPr>
          </w:rPrChange>
        </w:rPr>
      </w:pPr>
      <w:r>
        <w:rPr>
          <w:rFonts w:ascii="Courier" w:hAnsi="Courier" w:cs="Times New Roman"/>
          <w:sz w:val="24"/>
          <w:rPrChange w:id="581" w:author="Nick Jackiw" w:date="2018-05-17T09:43:00Z">
            <w:rPr>
              <w:rFonts w:ascii="Times New Roman" w:hAnsi="Times New Roman" w:cs="Times New Roman"/>
              <w:sz w:val="24"/>
            </w:rPr>
          </w:rPrChange>
        </w:rPr>
        <w:t>#include &lt;</w:t>
      </w:r>
      <w:r>
        <w:rPr>
          <w:rFonts w:ascii="Courier" w:hAnsi="Courier" w:cs="Times New Roman"/>
          <w:sz w:val="24"/>
          <w:rPrChange w:id="582" w:author="Nick Jackiw" w:date="2018-05-17T09:43:00Z">
            <w:rPr>
              <w:rFonts w:ascii="Times New Roman" w:hAnsi="Times New Roman" w:cs="Times New Roman"/>
              <w:sz w:val="24"/>
            </w:rPr>
          </w:rPrChange>
        </w:rPr>
        <w:t>stdio.h</w:t>
      </w:r>
      <w:r>
        <w:rPr>
          <w:rFonts w:ascii="Courier" w:hAnsi="Courier" w:cs="Times New Roman"/>
          <w:sz w:val="24"/>
          <w:rPrChange w:id="583" w:author="Nick Jackiw" w:date="2018-05-17T09:43:00Z">
            <w:rPr>
              <w:rFonts w:ascii="Times New Roman" w:hAnsi="Times New Roman" w:cs="Times New Roman"/>
              <w:sz w:val="24"/>
            </w:rPr>
          </w:rPrChange>
        </w:rPr>
        <w:t>&gt;</w:t>
      </w:r>
    </w:p>
    <w:p>
      <w:pPr>
        <w:rPr>
          <w:rFonts w:ascii="Courier" w:hAnsi="Courier" w:cs="Times New Roman"/>
          <w:sz w:val="24"/>
          <w:rPrChange w:id="584" w:author="Nick Jackiw" w:date="2018-05-17T09:43:00Z">
            <w:rPr>
              <w:rFonts w:ascii="Times New Roman" w:hAnsi="Times New Roman" w:cs="Times New Roman"/>
              <w:sz w:val="24"/>
            </w:rPr>
          </w:rPrChange>
        </w:rPr>
      </w:pPr>
      <w:r>
        <w:rPr>
          <w:rFonts w:ascii="Courier" w:hAnsi="Courier" w:cs="Times New Roman"/>
          <w:sz w:val="24"/>
          <w:rPrChange w:id="585" w:author="Nick Jackiw" w:date="2018-05-17T09:43:00Z">
            <w:rPr>
              <w:rFonts w:ascii="Times New Roman" w:hAnsi="Times New Roman" w:cs="Times New Roman"/>
              <w:sz w:val="24"/>
            </w:rPr>
          </w:rPrChange>
        </w:rPr>
        <w:t>#include &lt;</w:t>
      </w:r>
      <w:r>
        <w:rPr>
          <w:rFonts w:ascii="Courier" w:hAnsi="Courier" w:cs="Times New Roman"/>
          <w:sz w:val="24"/>
          <w:rPrChange w:id="586" w:author="Nick Jackiw" w:date="2018-05-17T09:43:00Z">
            <w:rPr>
              <w:rFonts w:ascii="Times New Roman" w:hAnsi="Times New Roman" w:cs="Times New Roman"/>
              <w:sz w:val="24"/>
            </w:rPr>
          </w:rPrChange>
        </w:rPr>
        <w:t>string.h</w:t>
      </w:r>
      <w:r>
        <w:rPr>
          <w:rFonts w:ascii="Courier" w:hAnsi="Courier" w:cs="Times New Roman"/>
          <w:sz w:val="24"/>
          <w:rPrChange w:id="587" w:author="Nick Jackiw" w:date="2018-05-17T09:43:00Z">
            <w:rPr>
              <w:rFonts w:ascii="Times New Roman" w:hAnsi="Times New Roman" w:cs="Times New Roman"/>
              <w:sz w:val="24"/>
            </w:rPr>
          </w:rPrChange>
        </w:rPr>
        <w:t>&gt;</w:t>
      </w:r>
    </w:p>
    <w:p>
      <w:pPr>
        <w:rPr>
          <w:rFonts w:ascii="Courier" w:hAnsi="Courier" w:cs="Times New Roman"/>
          <w:sz w:val="24"/>
          <w:rPrChange w:id="588" w:author="Nick Jackiw" w:date="2018-05-17T09:43:00Z">
            <w:rPr>
              <w:rFonts w:ascii="Times New Roman" w:hAnsi="Times New Roman" w:cs="Times New Roman"/>
              <w:sz w:val="24"/>
            </w:rPr>
          </w:rPrChange>
        </w:rPr>
      </w:pPr>
      <w:r>
        <w:rPr>
          <w:rFonts w:ascii="Courier" w:hAnsi="Courier" w:cs="Times New Roman"/>
          <w:sz w:val="24"/>
          <w:rPrChange w:id="589" w:author="Nick Jackiw" w:date="2018-05-17T09:43:00Z">
            <w:rPr>
              <w:rFonts w:ascii="Times New Roman" w:hAnsi="Times New Roman" w:cs="Times New Roman"/>
              <w:sz w:val="24"/>
            </w:rPr>
          </w:rPrChange>
        </w:rPr>
        <w:t>#include &lt;</w:t>
      </w:r>
      <w:r>
        <w:rPr>
          <w:rFonts w:ascii="Courier" w:hAnsi="Courier" w:cs="Times New Roman"/>
          <w:sz w:val="24"/>
          <w:rPrChange w:id="590" w:author="Nick Jackiw" w:date="2018-05-17T09:43:00Z">
            <w:rPr>
              <w:rFonts w:ascii="Times New Roman" w:hAnsi="Times New Roman" w:cs="Times New Roman"/>
              <w:sz w:val="24"/>
            </w:rPr>
          </w:rPrChange>
        </w:rPr>
        <w:t>errno.h</w:t>
      </w:r>
      <w:r>
        <w:rPr>
          <w:rFonts w:ascii="Courier" w:hAnsi="Courier" w:cs="Times New Roman"/>
          <w:sz w:val="24"/>
          <w:rPrChange w:id="591" w:author="Nick Jackiw" w:date="2018-05-17T09:43:00Z">
            <w:rPr>
              <w:rFonts w:ascii="Times New Roman" w:hAnsi="Times New Roman" w:cs="Times New Roman"/>
              <w:sz w:val="24"/>
            </w:rPr>
          </w:rPrChange>
        </w:rPr>
        <w:t>&gt;</w:t>
      </w:r>
    </w:p>
    <w:p>
      <w:pPr>
        <w:rPr>
          <w:rFonts w:ascii="Courier" w:hAnsi="Courier" w:cs="Times New Roman"/>
          <w:sz w:val="24"/>
          <w:rPrChange w:id="592" w:author="Nick Jackiw" w:date="2018-05-17T09:43:00Z">
            <w:rPr>
              <w:rFonts w:ascii="Times New Roman" w:hAnsi="Times New Roman" w:cs="Times New Roman"/>
              <w:sz w:val="24"/>
            </w:rPr>
          </w:rPrChange>
        </w:rPr>
      </w:pPr>
      <w:r>
        <w:rPr>
          <w:rFonts w:ascii="Courier" w:hAnsi="Courier" w:cs="Times New Roman"/>
          <w:sz w:val="24"/>
          <w:rPrChange w:id="593" w:author="Nick Jackiw" w:date="2018-05-17T09:43:00Z">
            <w:rPr>
              <w:rFonts w:ascii="Times New Roman" w:hAnsi="Times New Roman" w:cs="Times New Roman"/>
              <w:sz w:val="24"/>
            </w:rPr>
          </w:rPrChange>
        </w:rPr>
        <w:t>#include &lt;</w:t>
      </w:r>
      <w:r>
        <w:rPr>
          <w:rFonts w:ascii="Courier" w:hAnsi="Courier" w:cs="Times New Roman"/>
          <w:sz w:val="24"/>
          <w:rPrChange w:id="594" w:author="Nick Jackiw" w:date="2018-05-17T09:43:00Z">
            <w:rPr>
              <w:rFonts w:ascii="Times New Roman" w:hAnsi="Times New Roman" w:cs="Times New Roman"/>
              <w:sz w:val="24"/>
            </w:rPr>
          </w:rPrChange>
        </w:rPr>
        <w:t>stdlib.h</w:t>
      </w:r>
      <w:r>
        <w:rPr>
          <w:rFonts w:ascii="Courier" w:hAnsi="Courier" w:cs="Times New Roman"/>
          <w:sz w:val="24"/>
          <w:rPrChange w:id="595" w:author="Nick Jackiw" w:date="2018-05-17T09:43:00Z">
            <w:rPr>
              <w:rFonts w:ascii="Times New Roman" w:hAnsi="Times New Roman" w:cs="Times New Roman"/>
              <w:sz w:val="24"/>
            </w:rPr>
          </w:rPrChange>
        </w:rPr>
        <w:t>&gt;</w:t>
      </w:r>
    </w:p>
    <w:p>
      <w:pPr>
        <w:rPr>
          <w:rFonts w:ascii="Courier" w:hAnsi="Courier" w:cs="Times New Roman"/>
          <w:sz w:val="24"/>
          <w:rPrChange w:id="596" w:author="Nick Jackiw" w:date="2018-05-17T09:43:00Z">
            <w:rPr>
              <w:rFonts w:ascii="Times New Roman" w:hAnsi="Times New Roman" w:cs="Times New Roman"/>
              <w:sz w:val="24"/>
            </w:rPr>
          </w:rPrChange>
        </w:rPr>
      </w:pPr>
    </w:p>
    <w:p>
      <w:pPr>
        <w:rPr>
          <w:rFonts w:ascii="Courier" w:hAnsi="Courier" w:cs="Times New Roman"/>
          <w:sz w:val="24"/>
          <w:rPrChange w:id="597" w:author="Nick Jackiw" w:date="2018-05-17T09:43:00Z">
            <w:rPr>
              <w:rFonts w:ascii="Times New Roman" w:hAnsi="Times New Roman" w:cs="Times New Roman"/>
              <w:sz w:val="24"/>
            </w:rPr>
          </w:rPrChange>
        </w:rPr>
      </w:pPr>
      <w:r>
        <w:rPr>
          <w:rFonts w:ascii="Courier" w:hAnsi="Courier" w:cs="Times New Roman"/>
          <w:sz w:val="24"/>
          <w:rPrChange w:id="598" w:author="Nick Jackiw" w:date="2018-05-17T09:43:00Z">
            <w:rPr>
              <w:rFonts w:ascii="Times New Roman" w:hAnsi="Times New Roman" w:cs="Times New Roman"/>
              <w:sz w:val="24"/>
            </w:rPr>
          </w:rPrChange>
        </w:rPr>
        <w:t>#define     ADC_CS    0</w:t>
      </w:r>
    </w:p>
    <w:p>
      <w:pPr>
        <w:rPr>
          <w:rFonts w:ascii="Courier" w:hAnsi="Courier" w:cs="Times New Roman"/>
          <w:sz w:val="24"/>
          <w:rPrChange w:id="599" w:author="Nick Jackiw" w:date="2018-05-17T09:43:00Z">
            <w:rPr>
              <w:rFonts w:ascii="Times New Roman" w:hAnsi="Times New Roman" w:cs="Times New Roman"/>
              <w:sz w:val="24"/>
            </w:rPr>
          </w:rPrChange>
        </w:rPr>
      </w:pPr>
      <w:r>
        <w:rPr>
          <w:rFonts w:ascii="Courier" w:hAnsi="Courier" w:cs="Times New Roman"/>
          <w:sz w:val="24"/>
          <w:rPrChange w:id="600" w:author="Nick Jackiw" w:date="2018-05-17T09:43:00Z">
            <w:rPr>
              <w:rFonts w:ascii="Times New Roman" w:hAnsi="Times New Roman" w:cs="Times New Roman"/>
              <w:sz w:val="24"/>
            </w:rPr>
          </w:rPrChange>
        </w:rPr>
        <w:t>#define     ADC_CLK   1</w:t>
      </w:r>
    </w:p>
    <w:p>
      <w:pPr>
        <w:rPr>
          <w:rFonts w:ascii="Courier" w:hAnsi="Courier" w:cs="Times New Roman"/>
          <w:sz w:val="24"/>
          <w:rPrChange w:id="601" w:author="Nick Jackiw" w:date="2018-05-17T09:43:00Z">
            <w:rPr>
              <w:rFonts w:ascii="Times New Roman" w:hAnsi="Times New Roman" w:cs="Times New Roman"/>
              <w:sz w:val="24"/>
            </w:rPr>
          </w:rPrChange>
        </w:rPr>
      </w:pPr>
      <w:r>
        <w:rPr>
          <w:rFonts w:ascii="Courier" w:hAnsi="Courier" w:cs="Times New Roman"/>
          <w:sz w:val="24"/>
          <w:rPrChange w:id="602" w:author="Nick Jackiw" w:date="2018-05-17T09:43:00Z">
            <w:rPr>
              <w:rFonts w:ascii="Times New Roman" w:hAnsi="Times New Roman" w:cs="Times New Roman"/>
              <w:sz w:val="24"/>
            </w:rPr>
          </w:rPrChange>
        </w:rPr>
        <w:t>#define     ADC_DIO   2</w:t>
      </w:r>
    </w:p>
    <w:p>
      <w:pPr>
        <w:rPr>
          <w:rFonts w:ascii="Courier" w:hAnsi="Courier" w:cs="Times New Roman"/>
          <w:sz w:val="24"/>
          <w:rPrChange w:id="603" w:author="Nick Jackiw" w:date="2018-05-17T09:43:00Z">
            <w:rPr>
              <w:rFonts w:ascii="Times New Roman" w:hAnsi="Times New Roman" w:cs="Times New Roman"/>
              <w:sz w:val="24"/>
            </w:rPr>
          </w:rPrChange>
        </w:rPr>
      </w:pPr>
      <w:r>
        <w:rPr>
          <w:rFonts w:ascii="Courier" w:hAnsi="Courier" w:cs="Times New Roman"/>
          <w:sz w:val="24"/>
          <w:rPrChange w:id="604" w:author="Nick Jackiw" w:date="2018-05-17T09:43:00Z">
            <w:rPr>
              <w:rFonts w:ascii="Times New Roman" w:hAnsi="Times New Roman" w:cs="Times New Roman"/>
              <w:sz w:val="24"/>
            </w:rPr>
          </w:rPrChange>
        </w:rPr>
        <w:t>#define</w:t>
      </w:r>
      <w:r>
        <w:rPr>
          <w:rFonts w:ascii="Courier" w:hAnsi="Courier" w:cs="Times New Roman"/>
          <w:sz w:val="24"/>
          <w:rPrChange w:id="605" w:author="Nick Jackiw" w:date="2018-05-17T09:43:00Z">
            <w:rPr>
              <w:rFonts w:ascii="Times New Roman" w:hAnsi="Times New Roman" w:cs="Times New Roman"/>
              <w:sz w:val="24"/>
            </w:rPr>
          </w:rPrChange>
        </w:rPr>
        <w:tab/>
      </w:r>
      <w:r>
        <w:rPr>
          <w:rFonts w:ascii="Courier" w:hAnsi="Courier" w:cs="Times New Roman"/>
          <w:sz w:val="24"/>
          <w:rPrChange w:id="606" w:author="Nick Jackiw" w:date="2018-05-17T09:43:00Z">
            <w:rPr>
              <w:rFonts w:ascii="Times New Roman" w:hAnsi="Times New Roman" w:cs="Times New Roman"/>
              <w:sz w:val="24"/>
            </w:rPr>
          </w:rPrChange>
        </w:rPr>
        <w:tab/>
      </w:r>
      <w:r>
        <w:rPr>
          <w:rFonts w:ascii="Courier" w:hAnsi="Courier" w:cs="Times New Roman"/>
          <w:sz w:val="24"/>
          <w:rPrChange w:id="607" w:author="Nick Jackiw" w:date="2018-05-17T09:43:00Z">
            <w:rPr>
              <w:rFonts w:ascii="Times New Roman" w:hAnsi="Times New Roman" w:cs="Times New Roman"/>
              <w:sz w:val="24"/>
            </w:rPr>
          </w:rPrChange>
        </w:rPr>
        <w:t>LedPin</w:t>
      </w:r>
      <w:r>
        <w:rPr>
          <w:rFonts w:ascii="Courier" w:hAnsi="Courier" w:cs="Times New Roman"/>
          <w:sz w:val="24"/>
          <w:rPrChange w:id="608" w:author="Nick Jackiw" w:date="2018-05-17T09:43:00Z">
            <w:rPr>
              <w:rFonts w:ascii="Times New Roman" w:hAnsi="Times New Roman" w:cs="Times New Roman"/>
              <w:sz w:val="24"/>
            </w:rPr>
          </w:rPrChange>
        </w:rPr>
        <w:tab/>
      </w:r>
      <w:r>
        <w:rPr>
          <w:rFonts w:ascii="Courier" w:hAnsi="Courier" w:cs="Times New Roman"/>
          <w:sz w:val="24"/>
          <w:rPrChange w:id="609" w:author="Nick Jackiw" w:date="2018-05-17T09:43:00Z">
            <w:rPr>
              <w:rFonts w:ascii="Times New Roman" w:hAnsi="Times New Roman" w:cs="Times New Roman"/>
              <w:sz w:val="24"/>
            </w:rPr>
          </w:rPrChange>
        </w:rPr>
        <w:t xml:space="preserve">  4</w:t>
      </w:r>
    </w:p>
    <w:p>
      <w:pPr>
        <w:rPr>
          <w:rFonts w:ascii="Courier" w:hAnsi="Courier" w:cs="Times New Roman"/>
          <w:sz w:val="24"/>
          <w:rPrChange w:id="610" w:author="Nick Jackiw" w:date="2018-05-17T09:43:00Z">
            <w:rPr>
              <w:rFonts w:ascii="Times New Roman" w:hAnsi="Times New Roman" w:cs="Times New Roman"/>
              <w:sz w:val="24"/>
            </w:rPr>
          </w:rPrChange>
        </w:rPr>
      </w:pPr>
      <w:r>
        <w:rPr>
          <w:rFonts w:ascii="Courier" w:hAnsi="Courier" w:cs="Times New Roman"/>
          <w:sz w:val="24"/>
          <w:rPrChange w:id="611" w:author="Nick Jackiw" w:date="2018-05-17T09:43:00Z">
            <w:rPr>
              <w:rFonts w:ascii="Times New Roman" w:hAnsi="Times New Roman" w:cs="Times New Roman"/>
              <w:sz w:val="24"/>
            </w:rPr>
          </w:rPrChange>
        </w:rPr>
        <w:t>#define</w:t>
      </w:r>
      <w:r>
        <w:rPr>
          <w:rFonts w:ascii="Courier" w:hAnsi="Courier" w:cs="Times New Roman"/>
          <w:sz w:val="24"/>
          <w:rPrChange w:id="612" w:author="Nick Jackiw" w:date="2018-05-17T09:43:00Z">
            <w:rPr>
              <w:rFonts w:ascii="Times New Roman" w:hAnsi="Times New Roman" w:cs="Times New Roman"/>
              <w:sz w:val="24"/>
            </w:rPr>
          </w:rPrChange>
        </w:rPr>
        <w:tab/>
      </w:r>
      <w:r>
        <w:rPr>
          <w:rFonts w:ascii="Courier" w:hAnsi="Courier" w:cs="Times New Roman"/>
          <w:sz w:val="24"/>
          <w:rPrChange w:id="613" w:author="Nick Jackiw" w:date="2018-05-17T09:43:00Z">
            <w:rPr>
              <w:rFonts w:ascii="Times New Roman" w:hAnsi="Times New Roman" w:cs="Times New Roman"/>
              <w:sz w:val="24"/>
            </w:rPr>
          </w:rPrChange>
        </w:rPr>
        <w:tab/>
      </w:r>
      <w:r>
        <w:rPr>
          <w:rFonts w:ascii="Courier" w:hAnsi="Courier" w:cs="Times New Roman"/>
          <w:sz w:val="24"/>
          <w:rPrChange w:id="614" w:author="Nick Jackiw" w:date="2018-05-17T09:43:00Z">
            <w:rPr>
              <w:rFonts w:ascii="Times New Roman" w:hAnsi="Times New Roman" w:cs="Times New Roman"/>
              <w:sz w:val="24"/>
            </w:rPr>
          </w:rPrChange>
        </w:rPr>
        <w:t>thresholdVal</w:t>
      </w:r>
      <w:r>
        <w:rPr>
          <w:rFonts w:ascii="Courier" w:hAnsi="Courier" w:cs="Times New Roman"/>
          <w:sz w:val="24"/>
          <w:rPrChange w:id="615" w:author="Nick Jackiw" w:date="2018-05-17T09:43:00Z">
            <w:rPr>
              <w:rFonts w:ascii="Times New Roman" w:hAnsi="Times New Roman" w:cs="Times New Roman"/>
              <w:sz w:val="24"/>
            </w:rPr>
          </w:rPrChange>
        </w:rPr>
        <w:tab/>
      </w:r>
      <w:r>
        <w:rPr>
          <w:rFonts w:ascii="Courier" w:hAnsi="Courier" w:cs="Times New Roman"/>
          <w:sz w:val="24"/>
          <w:rPrChange w:id="616" w:author="Nick Jackiw" w:date="2018-05-17T09:43:00Z">
            <w:rPr>
              <w:rFonts w:ascii="Times New Roman" w:hAnsi="Times New Roman" w:cs="Times New Roman"/>
              <w:sz w:val="24"/>
            </w:rPr>
          </w:rPrChange>
        </w:rPr>
        <w:t>150</w:t>
      </w:r>
    </w:p>
    <w:p>
      <w:pPr>
        <w:rPr>
          <w:rFonts w:ascii="Courier" w:hAnsi="Courier" w:cs="Times New Roman"/>
          <w:sz w:val="24"/>
          <w:rPrChange w:id="617" w:author="Nick Jackiw" w:date="2018-05-17T09:43:00Z">
            <w:rPr>
              <w:rFonts w:ascii="Times New Roman" w:hAnsi="Times New Roman" w:cs="Times New Roman"/>
              <w:sz w:val="24"/>
            </w:rPr>
          </w:rPrChange>
        </w:rPr>
      </w:pPr>
    </w:p>
    <w:p>
      <w:pPr>
        <w:rPr>
          <w:rFonts w:ascii="Courier" w:hAnsi="Courier" w:cs="Times New Roman"/>
          <w:sz w:val="24"/>
          <w:rPrChange w:id="618" w:author="Nick Jackiw" w:date="2018-05-17T09:43:00Z">
            <w:rPr>
              <w:rFonts w:ascii="Times New Roman" w:hAnsi="Times New Roman" w:cs="Times New Roman"/>
              <w:sz w:val="24"/>
            </w:rPr>
          </w:rPrChange>
        </w:rPr>
      </w:pPr>
      <w:r>
        <w:rPr>
          <w:rFonts w:ascii="Courier" w:hAnsi="Courier" w:cs="Times New Roman"/>
          <w:sz w:val="24"/>
          <w:rPrChange w:id="619" w:author="Nick Jackiw" w:date="2018-05-17T09:43:00Z">
            <w:rPr>
              <w:rFonts w:ascii="Times New Roman" w:hAnsi="Times New Roman" w:cs="Times New Roman"/>
              <w:sz w:val="24"/>
            </w:rPr>
          </w:rPrChange>
        </w:rPr>
        <w:t>typedef</w:t>
      </w:r>
      <w:r>
        <w:rPr>
          <w:rFonts w:ascii="Courier" w:hAnsi="Courier" w:cs="Times New Roman"/>
          <w:sz w:val="24"/>
          <w:rPrChange w:id="620" w:author="Nick Jackiw" w:date="2018-05-17T09:43:00Z">
            <w:rPr>
              <w:rFonts w:ascii="Times New Roman" w:hAnsi="Times New Roman" w:cs="Times New Roman"/>
              <w:sz w:val="24"/>
            </w:rPr>
          </w:rPrChange>
        </w:rPr>
        <w:t xml:space="preserve"> </w:t>
      </w:r>
      <w:r>
        <w:rPr>
          <w:rFonts w:ascii="Courier" w:hAnsi="Courier" w:cs="Times New Roman"/>
          <w:sz w:val="24"/>
          <w:rPrChange w:id="621" w:author="Nick Jackiw" w:date="2018-05-17T09:43:00Z">
            <w:rPr>
              <w:rFonts w:ascii="Times New Roman" w:hAnsi="Times New Roman" w:cs="Times New Roman"/>
              <w:sz w:val="24"/>
            </w:rPr>
          </w:rPrChange>
        </w:rPr>
        <w:t xml:space="preserve">unsigned char </w:t>
      </w:r>
      <w:r>
        <w:rPr>
          <w:rFonts w:ascii="Courier" w:hAnsi="Courier" w:cs="Times New Roman"/>
          <w:sz w:val="24"/>
          <w:rPrChange w:id="622" w:author="Nick Jackiw" w:date="2018-05-17T09:43:00Z">
            <w:rPr>
              <w:rFonts w:ascii="Times New Roman" w:hAnsi="Times New Roman" w:cs="Times New Roman"/>
              <w:sz w:val="24"/>
            </w:rPr>
          </w:rPrChange>
        </w:rPr>
        <w:t>uchar</w:t>
      </w:r>
      <w:r>
        <w:rPr>
          <w:rFonts w:ascii="Courier" w:hAnsi="Courier" w:cs="Times New Roman"/>
          <w:sz w:val="24"/>
          <w:rPrChange w:id="623" w:author="Nick Jackiw" w:date="2018-05-17T09:43:00Z">
            <w:rPr>
              <w:rFonts w:ascii="Times New Roman" w:hAnsi="Times New Roman" w:cs="Times New Roman"/>
              <w:sz w:val="24"/>
            </w:rPr>
          </w:rPrChange>
        </w:rPr>
        <w:t>;</w:t>
      </w:r>
    </w:p>
    <w:p>
      <w:pPr>
        <w:rPr>
          <w:rFonts w:ascii="Courier" w:hAnsi="Courier" w:cs="Times New Roman"/>
          <w:sz w:val="24"/>
          <w:rPrChange w:id="624" w:author="Nick Jackiw" w:date="2018-05-17T09:43:00Z">
            <w:rPr>
              <w:rFonts w:ascii="Times New Roman" w:hAnsi="Times New Roman" w:cs="Times New Roman"/>
              <w:sz w:val="24"/>
            </w:rPr>
          </w:rPrChange>
        </w:rPr>
      </w:pPr>
      <w:r>
        <w:rPr>
          <w:rFonts w:ascii="Courier" w:hAnsi="Courier" w:cs="Times New Roman"/>
          <w:sz w:val="24"/>
          <w:rPrChange w:id="625" w:author="Nick Jackiw" w:date="2018-05-17T09:43:00Z">
            <w:rPr>
              <w:rFonts w:ascii="Times New Roman" w:hAnsi="Times New Roman" w:cs="Times New Roman"/>
              <w:sz w:val="24"/>
            </w:rPr>
          </w:rPrChange>
        </w:rPr>
        <w:t>typedef</w:t>
      </w:r>
      <w:r>
        <w:rPr>
          <w:rFonts w:ascii="Courier" w:hAnsi="Courier" w:cs="Times New Roman"/>
          <w:sz w:val="24"/>
          <w:rPrChange w:id="626" w:author="Nick Jackiw" w:date="2018-05-17T09:43:00Z">
            <w:rPr>
              <w:rFonts w:ascii="Times New Roman" w:hAnsi="Times New Roman" w:cs="Times New Roman"/>
              <w:sz w:val="24"/>
            </w:rPr>
          </w:rPrChange>
        </w:rPr>
        <w:t xml:space="preserve"> unsigned </w:t>
      </w:r>
      <w:r>
        <w:rPr>
          <w:rFonts w:ascii="Courier" w:hAnsi="Courier" w:cs="Times New Roman"/>
          <w:sz w:val="24"/>
          <w:rPrChange w:id="627" w:author="Nick Jackiw" w:date="2018-05-17T09:43:00Z">
            <w:rPr>
              <w:rFonts w:ascii="Times New Roman" w:hAnsi="Times New Roman" w:cs="Times New Roman"/>
              <w:sz w:val="24"/>
            </w:rPr>
          </w:rPrChange>
        </w:rPr>
        <w:t>int</w:t>
      </w:r>
      <w:r>
        <w:rPr>
          <w:rFonts w:ascii="Courier" w:hAnsi="Courier" w:cs="Times New Roman"/>
          <w:sz w:val="24"/>
          <w:rPrChange w:id="628" w:author="Nick Jackiw" w:date="2018-05-17T09:43:00Z">
            <w:rPr>
              <w:rFonts w:ascii="Times New Roman" w:hAnsi="Times New Roman" w:cs="Times New Roman"/>
              <w:sz w:val="24"/>
            </w:rPr>
          </w:rPrChange>
        </w:rPr>
        <w:t xml:space="preserve"> </w:t>
      </w:r>
      <w:r>
        <w:rPr>
          <w:rFonts w:ascii="Courier" w:hAnsi="Courier" w:cs="Times New Roman"/>
          <w:sz w:val="24"/>
          <w:rPrChange w:id="629" w:author="Nick Jackiw" w:date="2018-05-17T09:43:00Z">
            <w:rPr>
              <w:rFonts w:ascii="Times New Roman" w:hAnsi="Times New Roman" w:cs="Times New Roman"/>
              <w:sz w:val="24"/>
            </w:rPr>
          </w:rPrChange>
        </w:rPr>
        <w:t>uint</w:t>
      </w:r>
      <w:r>
        <w:rPr>
          <w:rFonts w:ascii="Courier" w:hAnsi="Courier" w:cs="Times New Roman"/>
          <w:sz w:val="24"/>
          <w:rPrChange w:id="630" w:author="Nick Jackiw" w:date="2018-05-17T09:43:00Z">
            <w:rPr>
              <w:rFonts w:ascii="Times New Roman" w:hAnsi="Times New Roman" w:cs="Times New Roman"/>
              <w:sz w:val="24"/>
            </w:rPr>
          </w:rPrChange>
        </w:rPr>
        <w:t>;</w:t>
      </w:r>
    </w:p>
    <w:p>
      <w:pPr>
        <w:rPr>
          <w:rFonts w:ascii="Courier" w:hAnsi="Courier" w:cs="Times New Roman"/>
          <w:sz w:val="24"/>
          <w:rPrChange w:id="631" w:author="Nick Jackiw" w:date="2018-05-17T09:43:00Z">
            <w:rPr>
              <w:rFonts w:ascii="Times New Roman" w:hAnsi="Times New Roman" w:cs="Times New Roman"/>
              <w:sz w:val="24"/>
            </w:rPr>
          </w:rPrChange>
        </w:rPr>
      </w:pPr>
    </w:p>
    <w:p>
      <w:pPr>
        <w:rPr>
          <w:rFonts w:ascii="Courier" w:hAnsi="Courier" w:cs="Times New Roman"/>
          <w:sz w:val="24"/>
          <w:rPrChange w:id="632" w:author="Nick Jackiw" w:date="2018-05-17T09:43:00Z">
            <w:rPr>
              <w:rFonts w:ascii="Times New Roman" w:hAnsi="Times New Roman" w:cs="Times New Roman"/>
              <w:sz w:val="24"/>
            </w:rPr>
          </w:rPrChange>
        </w:rPr>
      </w:pPr>
    </w:p>
    <w:p>
      <w:pPr>
        <w:rPr>
          <w:rFonts w:ascii="Courier" w:hAnsi="Courier" w:cs="Times New Roman"/>
          <w:sz w:val="24"/>
          <w:rPrChange w:id="633" w:author="Nick Jackiw" w:date="2018-05-17T09:43:00Z">
            <w:rPr>
              <w:rFonts w:ascii="Times New Roman" w:hAnsi="Times New Roman" w:cs="Times New Roman"/>
              <w:sz w:val="24"/>
            </w:rPr>
          </w:rPrChange>
        </w:rPr>
      </w:pPr>
      <w:r>
        <w:rPr>
          <w:rFonts w:ascii="Courier" w:hAnsi="Courier" w:cs="Times New Roman"/>
          <w:sz w:val="24"/>
          <w:rPrChange w:id="634" w:author="Nick Jackiw" w:date="2018-05-17T09:43:00Z">
            <w:rPr>
              <w:rFonts w:ascii="Times New Roman" w:hAnsi="Times New Roman" w:cs="Times New Roman"/>
              <w:sz w:val="24"/>
            </w:rPr>
          </w:rPrChange>
        </w:rPr>
        <w:t>uchar</w:t>
      </w:r>
      <w:r>
        <w:rPr>
          <w:rFonts w:ascii="Courier" w:hAnsi="Courier" w:cs="Times New Roman"/>
          <w:sz w:val="24"/>
          <w:rPrChange w:id="635" w:author="Nick Jackiw" w:date="2018-05-17T09:43:00Z">
            <w:rPr>
              <w:rFonts w:ascii="Times New Roman" w:hAnsi="Times New Roman" w:cs="Times New Roman"/>
              <w:sz w:val="24"/>
            </w:rPr>
          </w:rPrChange>
        </w:rPr>
        <w:t xml:space="preserve"> </w:t>
      </w:r>
      <w:r>
        <w:rPr>
          <w:rFonts w:ascii="Courier" w:hAnsi="Courier" w:cs="Times New Roman"/>
          <w:sz w:val="24"/>
          <w:rPrChange w:id="636" w:author="Nick Jackiw" w:date="2018-05-17T09:43:00Z">
            <w:rPr>
              <w:rFonts w:ascii="Times New Roman" w:hAnsi="Times New Roman" w:cs="Times New Roman"/>
              <w:sz w:val="24"/>
            </w:rPr>
          </w:rPrChange>
        </w:rPr>
        <w:t>get_ADC_Result</w:t>
      </w:r>
      <w:r>
        <w:rPr>
          <w:rFonts w:ascii="Courier" w:hAnsi="Courier" w:cs="Times New Roman"/>
          <w:sz w:val="24"/>
          <w:rPrChange w:id="637" w:author="Nick Jackiw" w:date="2018-05-17T09:43:00Z">
            <w:rPr>
              <w:rFonts w:ascii="Times New Roman" w:hAnsi="Times New Roman" w:cs="Times New Roman"/>
              <w:sz w:val="24"/>
            </w:rPr>
          </w:rPrChange>
        </w:rPr>
        <w:t>(void)</w:t>
      </w:r>
    </w:p>
    <w:p>
      <w:pPr>
        <w:rPr>
          <w:rFonts w:ascii="Courier" w:hAnsi="Courier" w:cs="Times New Roman"/>
          <w:sz w:val="24"/>
          <w:rPrChange w:id="638" w:author="Nick Jackiw" w:date="2018-05-17T09:43:00Z">
            <w:rPr>
              <w:rFonts w:ascii="Times New Roman" w:hAnsi="Times New Roman" w:cs="Times New Roman"/>
              <w:sz w:val="24"/>
            </w:rPr>
          </w:rPrChange>
        </w:rPr>
      </w:pPr>
      <w:r>
        <w:rPr>
          <w:rFonts w:ascii="Courier" w:hAnsi="Courier" w:cs="Times New Roman"/>
          <w:sz w:val="24"/>
          <w:rPrChange w:id="639" w:author="Nick Jackiw" w:date="2018-05-17T09:43:00Z">
            <w:rPr>
              <w:rFonts w:ascii="Times New Roman" w:hAnsi="Times New Roman" w:cs="Times New Roman"/>
              <w:sz w:val="24"/>
            </w:rPr>
          </w:rPrChange>
        </w:rPr>
        <w:t>{</w:t>
      </w:r>
    </w:p>
    <w:p>
      <w:pPr>
        <w:rPr>
          <w:rFonts w:ascii="Courier" w:hAnsi="Courier" w:cs="Times New Roman"/>
          <w:sz w:val="24"/>
          <w:rPrChange w:id="640" w:author="Nick Jackiw" w:date="2018-05-17T09:43:00Z">
            <w:rPr>
              <w:rFonts w:ascii="Times New Roman" w:hAnsi="Times New Roman" w:cs="Times New Roman"/>
              <w:sz w:val="24"/>
            </w:rPr>
          </w:rPrChange>
        </w:rPr>
      </w:pPr>
      <w:r>
        <w:rPr>
          <w:rFonts w:ascii="Courier" w:hAnsi="Courier" w:cs="Times New Roman"/>
          <w:sz w:val="24"/>
          <w:rPrChange w:id="641" w:author="Nick Jackiw" w:date="2018-05-17T09:43:00Z">
            <w:rPr>
              <w:rFonts w:ascii="Times New Roman" w:hAnsi="Times New Roman" w:cs="Times New Roman"/>
              <w:sz w:val="24"/>
            </w:rPr>
          </w:rPrChange>
        </w:rPr>
        <w:tab/>
      </w:r>
      <w:r>
        <w:rPr>
          <w:rFonts w:ascii="Courier" w:hAnsi="Courier" w:cs="Times New Roman"/>
          <w:sz w:val="24"/>
          <w:rPrChange w:id="642" w:author="Nick Jackiw" w:date="2018-05-17T09:43:00Z">
            <w:rPr>
              <w:rFonts w:ascii="Times New Roman" w:hAnsi="Times New Roman" w:cs="Times New Roman"/>
              <w:sz w:val="24"/>
            </w:rPr>
          </w:rPrChange>
        </w:rPr>
        <w:t>uchar</w:t>
      </w:r>
      <w:r>
        <w:rPr>
          <w:rFonts w:ascii="Courier" w:hAnsi="Courier" w:cs="Times New Roman"/>
          <w:sz w:val="24"/>
          <w:rPrChange w:id="643" w:author="Nick Jackiw" w:date="2018-05-17T09:43:00Z">
            <w:rPr>
              <w:rFonts w:ascii="Times New Roman" w:hAnsi="Times New Roman" w:cs="Times New Roman"/>
              <w:sz w:val="24"/>
            </w:rPr>
          </w:rPrChange>
        </w:rPr>
        <w:t xml:space="preserve"> </w:t>
      </w:r>
      <w:r>
        <w:rPr>
          <w:rFonts w:ascii="Courier" w:hAnsi="Courier" w:cs="Times New Roman"/>
          <w:sz w:val="24"/>
          <w:rPrChange w:id="644" w:author="Nick Jackiw" w:date="2018-05-17T09:43:00Z">
            <w:rPr>
              <w:rFonts w:ascii="Times New Roman" w:hAnsi="Times New Roman" w:cs="Times New Roman"/>
              <w:sz w:val="24"/>
            </w:rPr>
          </w:rPrChange>
        </w:rPr>
        <w:t>i</w:t>
      </w:r>
      <w:r>
        <w:rPr>
          <w:rFonts w:ascii="Courier" w:hAnsi="Courier" w:cs="Times New Roman"/>
          <w:sz w:val="24"/>
          <w:rPrChange w:id="645" w:author="Nick Jackiw" w:date="2018-05-17T09:43:00Z">
            <w:rPr>
              <w:rFonts w:ascii="Times New Roman" w:hAnsi="Times New Roman" w:cs="Times New Roman"/>
              <w:sz w:val="24"/>
            </w:rPr>
          </w:rPrChange>
        </w:rPr>
        <w:t>;</w:t>
      </w:r>
    </w:p>
    <w:p>
      <w:pPr>
        <w:rPr>
          <w:rFonts w:ascii="Courier" w:hAnsi="Courier" w:cs="Times New Roman"/>
          <w:sz w:val="24"/>
          <w:rPrChange w:id="646" w:author="Nick Jackiw" w:date="2018-05-17T09:43:00Z">
            <w:rPr>
              <w:rFonts w:ascii="Times New Roman" w:hAnsi="Times New Roman" w:cs="Times New Roman"/>
              <w:sz w:val="24"/>
            </w:rPr>
          </w:rPrChange>
        </w:rPr>
      </w:pPr>
      <w:r>
        <w:rPr>
          <w:rFonts w:ascii="Courier" w:hAnsi="Courier" w:cs="Times New Roman"/>
          <w:sz w:val="24"/>
          <w:rPrChange w:id="647" w:author="Nick Jackiw" w:date="2018-05-17T09:43:00Z">
            <w:rPr>
              <w:rFonts w:ascii="Times New Roman" w:hAnsi="Times New Roman" w:cs="Times New Roman"/>
              <w:sz w:val="24"/>
            </w:rPr>
          </w:rPrChange>
        </w:rPr>
        <w:tab/>
      </w:r>
      <w:r>
        <w:rPr>
          <w:rFonts w:ascii="Courier" w:hAnsi="Courier" w:cs="Times New Roman"/>
          <w:sz w:val="24"/>
          <w:rPrChange w:id="648" w:author="Nick Jackiw" w:date="2018-05-17T09:43:00Z">
            <w:rPr>
              <w:rFonts w:ascii="Times New Roman" w:hAnsi="Times New Roman" w:cs="Times New Roman"/>
              <w:sz w:val="24"/>
            </w:rPr>
          </w:rPrChange>
        </w:rPr>
        <w:t>uchar</w:t>
      </w:r>
      <w:r>
        <w:rPr>
          <w:rFonts w:ascii="Courier" w:hAnsi="Courier" w:cs="Times New Roman"/>
          <w:sz w:val="24"/>
          <w:rPrChange w:id="649" w:author="Nick Jackiw" w:date="2018-05-17T09:43:00Z">
            <w:rPr>
              <w:rFonts w:ascii="Times New Roman" w:hAnsi="Times New Roman" w:cs="Times New Roman"/>
              <w:sz w:val="24"/>
            </w:rPr>
          </w:rPrChange>
        </w:rPr>
        <w:t xml:space="preserve"> dat1=0, dat2=0;</w:t>
      </w:r>
    </w:p>
    <w:p>
      <w:pPr>
        <w:rPr>
          <w:rFonts w:ascii="Courier" w:hAnsi="Courier" w:cs="Times New Roman"/>
          <w:sz w:val="24"/>
          <w:rPrChange w:id="650" w:author="Nick Jackiw" w:date="2018-05-17T09:43:00Z">
            <w:rPr>
              <w:rFonts w:ascii="Times New Roman" w:hAnsi="Times New Roman" w:cs="Times New Roman"/>
              <w:sz w:val="24"/>
            </w:rPr>
          </w:rPrChange>
        </w:rPr>
      </w:pPr>
    </w:p>
    <w:p>
      <w:pPr>
        <w:rPr>
          <w:rFonts w:ascii="Courier" w:hAnsi="Courier" w:cs="Times New Roman"/>
          <w:sz w:val="24"/>
          <w:rPrChange w:id="651" w:author="Nick Jackiw" w:date="2018-05-17T09:43:00Z">
            <w:rPr>
              <w:rFonts w:ascii="Times New Roman" w:hAnsi="Times New Roman" w:cs="Times New Roman"/>
              <w:sz w:val="24"/>
            </w:rPr>
          </w:rPrChange>
        </w:rPr>
      </w:pPr>
      <w:r>
        <w:rPr>
          <w:rFonts w:ascii="Courier" w:hAnsi="Courier" w:cs="Times New Roman"/>
          <w:sz w:val="24"/>
          <w:rPrChange w:id="652" w:author="Nick Jackiw" w:date="2018-05-17T09:43:00Z">
            <w:rPr>
              <w:rFonts w:ascii="Times New Roman" w:hAnsi="Times New Roman" w:cs="Times New Roman"/>
              <w:sz w:val="24"/>
            </w:rPr>
          </w:rPrChange>
        </w:rPr>
        <w:tab/>
      </w:r>
      <w:r>
        <w:rPr>
          <w:rFonts w:ascii="Courier" w:hAnsi="Courier" w:cs="Times New Roman"/>
          <w:sz w:val="24"/>
          <w:rPrChange w:id="653" w:author="Nick Jackiw" w:date="2018-05-17T09:43:00Z">
            <w:rPr>
              <w:rFonts w:ascii="Times New Roman" w:hAnsi="Times New Roman" w:cs="Times New Roman"/>
              <w:sz w:val="24"/>
            </w:rPr>
          </w:rPrChange>
        </w:rPr>
        <w:t>digitalWrite</w:t>
      </w:r>
      <w:r>
        <w:rPr>
          <w:rFonts w:ascii="Courier" w:hAnsi="Courier" w:cs="Times New Roman"/>
          <w:sz w:val="24"/>
          <w:rPrChange w:id="654" w:author="Nick Jackiw" w:date="2018-05-17T09:43:00Z">
            <w:rPr>
              <w:rFonts w:ascii="Times New Roman" w:hAnsi="Times New Roman" w:cs="Times New Roman"/>
              <w:sz w:val="24"/>
            </w:rPr>
          </w:rPrChange>
        </w:rPr>
        <w:t>(</w:t>
      </w:r>
      <w:r>
        <w:rPr>
          <w:rFonts w:ascii="Courier" w:hAnsi="Courier" w:cs="Times New Roman"/>
          <w:sz w:val="24"/>
          <w:rPrChange w:id="655" w:author="Nick Jackiw" w:date="2018-05-17T09:43:00Z">
            <w:rPr>
              <w:rFonts w:ascii="Times New Roman" w:hAnsi="Times New Roman" w:cs="Times New Roman"/>
              <w:sz w:val="24"/>
            </w:rPr>
          </w:rPrChange>
        </w:rPr>
        <w:t>ADC_CS, 0);</w:t>
      </w:r>
    </w:p>
    <w:p>
      <w:pPr>
        <w:rPr>
          <w:rFonts w:ascii="Courier" w:hAnsi="Courier" w:cs="Times New Roman"/>
          <w:sz w:val="24"/>
          <w:rPrChange w:id="656" w:author="Nick Jackiw" w:date="2018-05-17T09:43:00Z">
            <w:rPr>
              <w:rFonts w:ascii="Times New Roman" w:hAnsi="Times New Roman" w:cs="Times New Roman"/>
              <w:sz w:val="24"/>
            </w:rPr>
          </w:rPrChange>
        </w:rPr>
      </w:pPr>
      <w:r>
        <w:rPr>
          <w:rFonts w:ascii="Courier" w:hAnsi="Courier" w:cs="Times New Roman"/>
          <w:sz w:val="24"/>
          <w:rPrChange w:id="657" w:author="Nick Jackiw" w:date="2018-05-17T09:43:00Z">
            <w:rPr>
              <w:rFonts w:ascii="Times New Roman" w:hAnsi="Times New Roman" w:cs="Times New Roman"/>
              <w:sz w:val="24"/>
            </w:rPr>
          </w:rPrChange>
        </w:rPr>
        <w:tab/>
      </w:r>
      <w:r>
        <w:rPr>
          <w:rFonts w:ascii="Courier" w:hAnsi="Courier" w:cs="Times New Roman"/>
          <w:sz w:val="24"/>
          <w:rPrChange w:id="658" w:author="Nick Jackiw" w:date="2018-05-17T09:43:00Z">
            <w:rPr>
              <w:rFonts w:ascii="Times New Roman" w:hAnsi="Times New Roman" w:cs="Times New Roman"/>
              <w:sz w:val="24"/>
            </w:rPr>
          </w:rPrChange>
        </w:rPr>
        <w:t>digitalWrite</w:t>
      </w:r>
      <w:r>
        <w:rPr>
          <w:rFonts w:ascii="Courier" w:hAnsi="Courier" w:cs="Times New Roman"/>
          <w:sz w:val="24"/>
          <w:rPrChange w:id="659" w:author="Nick Jackiw" w:date="2018-05-17T09:43:00Z">
            <w:rPr>
              <w:rFonts w:ascii="Times New Roman" w:hAnsi="Times New Roman" w:cs="Times New Roman"/>
              <w:sz w:val="24"/>
            </w:rPr>
          </w:rPrChange>
        </w:rPr>
        <w:t>(ADC_CLK,0);</w:t>
      </w:r>
    </w:p>
    <w:p>
      <w:pPr>
        <w:rPr>
          <w:rFonts w:ascii="Courier" w:hAnsi="Courier" w:cs="Times New Roman"/>
          <w:sz w:val="24"/>
          <w:rPrChange w:id="660" w:author="Nick Jackiw" w:date="2018-05-17T09:43:00Z">
            <w:rPr>
              <w:rFonts w:ascii="Times New Roman" w:hAnsi="Times New Roman" w:cs="Times New Roman"/>
              <w:sz w:val="24"/>
            </w:rPr>
          </w:rPrChange>
        </w:rPr>
      </w:pPr>
      <w:r>
        <w:rPr>
          <w:rFonts w:ascii="Courier" w:hAnsi="Courier" w:cs="Times New Roman"/>
          <w:sz w:val="24"/>
          <w:rPrChange w:id="661" w:author="Nick Jackiw" w:date="2018-05-17T09:43:00Z">
            <w:rPr>
              <w:rFonts w:ascii="Times New Roman" w:hAnsi="Times New Roman" w:cs="Times New Roman"/>
              <w:sz w:val="24"/>
            </w:rPr>
          </w:rPrChange>
        </w:rPr>
        <w:tab/>
      </w:r>
      <w:r>
        <w:rPr>
          <w:rFonts w:ascii="Courier" w:hAnsi="Courier" w:cs="Times New Roman"/>
          <w:sz w:val="24"/>
          <w:rPrChange w:id="662" w:author="Nick Jackiw" w:date="2018-05-17T09:43:00Z">
            <w:rPr>
              <w:rFonts w:ascii="Times New Roman" w:hAnsi="Times New Roman" w:cs="Times New Roman"/>
              <w:sz w:val="24"/>
            </w:rPr>
          </w:rPrChange>
        </w:rPr>
        <w:t>digitalWrite</w:t>
      </w:r>
      <w:r>
        <w:rPr>
          <w:rFonts w:ascii="Courier" w:hAnsi="Courier" w:cs="Times New Roman"/>
          <w:sz w:val="24"/>
          <w:rPrChange w:id="663" w:author="Nick Jackiw" w:date="2018-05-17T09:43:00Z">
            <w:rPr>
              <w:rFonts w:ascii="Times New Roman" w:hAnsi="Times New Roman" w:cs="Times New Roman"/>
              <w:sz w:val="24"/>
            </w:rPr>
          </w:rPrChange>
        </w:rPr>
        <w:t>(ADC_DIO,1);</w:t>
      </w:r>
      <w:r>
        <w:rPr>
          <w:rFonts w:ascii="Courier" w:hAnsi="Courier" w:cs="Times New Roman"/>
          <w:sz w:val="24"/>
          <w:rPrChange w:id="664" w:author="Nick Jackiw" w:date="2018-05-17T09:43:00Z">
            <w:rPr>
              <w:rFonts w:ascii="Times New Roman" w:hAnsi="Times New Roman" w:cs="Times New Roman"/>
              <w:sz w:val="24"/>
            </w:rPr>
          </w:rPrChange>
        </w:rPr>
        <w:tab/>
      </w:r>
      <w:r>
        <w:rPr>
          <w:rFonts w:ascii="Courier" w:hAnsi="Courier" w:cs="Times New Roman"/>
          <w:sz w:val="24"/>
          <w:rPrChange w:id="665" w:author="Nick Jackiw" w:date="2018-05-17T09:43:00Z">
            <w:rPr>
              <w:rFonts w:ascii="Times New Roman" w:hAnsi="Times New Roman" w:cs="Times New Roman"/>
              <w:sz w:val="24"/>
            </w:rPr>
          </w:rPrChange>
        </w:rPr>
        <w:t>delayMicroseconds</w:t>
      </w:r>
      <w:r>
        <w:rPr>
          <w:rFonts w:ascii="Courier" w:hAnsi="Courier" w:cs="Times New Roman"/>
          <w:sz w:val="24"/>
          <w:rPrChange w:id="666" w:author="Nick Jackiw" w:date="2018-05-17T09:43:00Z">
            <w:rPr>
              <w:rFonts w:ascii="Times New Roman" w:hAnsi="Times New Roman" w:cs="Times New Roman"/>
              <w:sz w:val="24"/>
            </w:rPr>
          </w:rPrChange>
        </w:rPr>
        <w:t>(</w:t>
      </w:r>
      <w:r>
        <w:rPr>
          <w:rFonts w:ascii="Courier" w:hAnsi="Courier" w:cs="Times New Roman"/>
          <w:sz w:val="24"/>
          <w:rPrChange w:id="667" w:author="Nick Jackiw" w:date="2018-05-17T09:43:00Z">
            <w:rPr>
              <w:rFonts w:ascii="Times New Roman" w:hAnsi="Times New Roman" w:cs="Times New Roman"/>
              <w:sz w:val="24"/>
            </w:rPr>
          </w:rPrChange>
        </w:rPr>
        <w:t>2);</w:t>
      </w:r>
    </w:p>
    <w:p>
      <w:pPr>
        <w:rPr>
          <w:rFonts w:ascii="Courier" w:hAnsi="Courier" w:cs="Times New Roman"/>
          <w:sz w:val="24"/>
          <w:rPrChange w:id="668" w:author="Nick Jackiw" w:date="2018-05-17T09:43:00Z">
            <w:rPr>
              <w:rFonts w:ascii="Times New Roman" w:hAnsi="Times New Roman" w:cs="Times New Roman"/>
              <w:sz w:val="24"/>
            </w:rPr>
          </w:rPrChange>
        </w:rPr>
      </w:pPr>
      <w:r>
        <w:rPr>
          <w:rFonts w:ascii="Courier" w:hAnsi="Courier" w:cs="Times New Roman"/>
          <w:sz w:val="24"/>
          <w:rPrChange w:id="669" w:author="Nick Jackiw" w:date="2018-05-17T09:43:00Z">
            <w:rPr>
              <w:rFonts w:ascii="Times New Roman" w:hAnsi="Times New Roman" w:cs="Times New Roman"/>
              <w:sz w:val="24"/>
            </w:rPr>
          </w:rPrChange>
        </w:rPr>
        <w:tab/>
      </w:r>
      <w:r>
        <w:rPr>
          <w:rFonts w:ascii="Courier" w:hAnsi="Courier" w:cs="Times New Roman"/>
          <w:sz w:val="24"/>
          <w:rPrChange w:id="670" w:author="Nick Jackiw" w:date="2018-05-17T09:43:00Z">
            <w:rPr>
              <w:rFonts w:ascii="Times New Roman" w:hAnsi="Times New Roman" w:cs="Times New Roman"/>
              <w:sz w:val="24"/>
            </w:rPr>
          </w:rPrChange>
        </w:rPr>
        <w:t>digitalWrite</w:t>
      </w:r>
      <w:r>
        <w:rPr>
          <w:rFonts w:ascii="Courier" w:hAnsi="Courier" w:cs="Times New Roman"/>
          <w:sz w:val="24"/>
          <w:rPrChange w:id="671" w:author="Nick Jackiw" w:date="2018-05-17T09:43:00Z">
            <w:rPr>
              <w:rFonts w:ascii="Times New Roman" w:hAnsi="Times New Roman" w:cs="Times New Roman"/>
              <w:sz w:val="24"/>
            </w:rPr>
          </w:rPrChange>
        </w:rPr>
        <w:t>(ADC_CLK,1);</w:t>
      </w:r>
      <w:r>
        <w:rPr>
          <w:rFonts w:ascii="Courier" w:hAnsi="Courier" w:cs="Times New Roman"/>
          <w:sz w:val="24"/>
          <w:rPrChange w:id="672" w:author="Nick Jackiw" w:date="2018-05-17T09:43:00Z">
            <w:rPr>
              <w:rFonts w:ascii="Times New Roman" w:hAnsi="Times New Roman" w:cs="Times New Roman"/>
              <w:sz w:val="24"/>
            </w:rPr>
          </w:rPrChange>
        </w:rPr>
        <w:tab/>
      </w:r>
      <w:r>
        <w:rPr>
          <w:rFonts w:ascii="Courier" w:hAnsi="Courier" w:cs="Times New Roman"/>
          <w:sz w:val="24"/>
          <w:rPrChange w:id="673" w:author="Nick Jackiw" w:date="2018-05-17T09:43:00Z">
            <w:rPr>
              <w:rFonts w:ascii="Times New Roman" w:hAnsi="Times New Roman" w:cs="Times New Roman"/>
              <w:sz w:val="24"/>
            </w:rPr>
          </w:rPrChange>
        </w:rPr>
        <w:t>delayMicroseconds</w:t>
      </w:r>
      <w:r>
        <w:rPr>
          <w:rFonts w:ascii="Courier" w:hAnsi="Courier" w:cs="Times New Roman"/>
          <w:sz w:val="24"/>
          <w:rPrChange w:id="674" w:author="Nick Jackiw" w:date="2018-05-17T09:43:00Z">
            <w:rPr>
              <w:rFonts w:ascii="Times New Roman" w:hAnsi="Times New Roman" w:cs="Times New Roman"/>
              <w:sz w:val="24"/>
            </w:rPr>
          </w:rPrChange>
        </w:rPr>
        <w:t>(</w:t>
      </w:r>
      <w:r>
        <w:rPr>
          <w:rFonts w:ascii="Courier" w:hAnsi="Courier" w:cs="Times New Roman"/>
          <w:sz w:val="24"/>
          <w:rPrChange w:id="675" w:author="Nick Jackiw" w:date="2018-05-17T09:43:00Z">
            <w:rPr>
              <w:rFonts w:ascii="Times New Roman" w:hAnsi="Times New Roman" w:cs="Times New Roman"/>
              <w:sz w:val="24"/>
            </w:rPr>
          </w:rPrChange>
        </w:rPr>
        <w:t>2);</w:t>
      </w:r>
    </w:p>
    <w:p>
      <w:pPr>
        <w:rPr>
          <w:rFonts w:ascii="Courier" w:hAnsi="Courier" w:cs="Times New Roman"/>
          <w:sz w:val="24"/>
          <w:rPrChange w:id="676" w:author="Nick Jackiw" w:date="2018-05-17T09:43:00Z">
            <w:rPr>
              <w:rFonts w:ascii="Times New Roman" w:hAnsi="Times New Roman" w:cs="Times New Roman"/>
              <w:sz w:val="24"/>
            </w:rPr>
          </w:rPrChange>
        </w:rPr>
      </w:pPr>
    </w:p>
    <w:p>
      <w:pPr>
        <w:rPr>
          <w:rFonts w:ascii="Courier" w:hAnsi="Courier" w:cs="Times New Roman"/>
          <w:sz w:val="24"/>
          <w:rPrChange w:id="677" w:author="Nick Jackiw" w:date="2018-05-17T09:43:00Z">
            <w:rPr>
              <w:rFonts w:ascii="Times New Roman" w:hAnsi="Times New Roman" w:cs="Times New Roman"/>
              <w:sz w:val="24"/>
            </w:rPr>
          </w:rPrChange>
        </w:rPr>
      </w:pPr>
      <w:r>
        <w:rPr>
          <w:rFonts w:ascii="Courier" w:hAnsi="Courier" w:cs="Times New Roman"/>
          <w:sz w:val="24"/>
          <w:rPrChange w:id="678" w:author="Nick Jackiw" w:date="2018-05-17T09:43:00Z">
            <w:rPr>
              <w:rFonts w:ascii="Times New Roman" w:hAnsi="Times New Roman" w:cs="Times New Roman"/>
              <w:sz w:val="24"/>
            </w:rPr>
          </w:rPrChange>
        </w:rPr>
        <w:tab/>
      </w:r>
      <w:r>
        <w:rPr>
          <w:rFonts w:ascii="Courier" w:hAnsi="Courier" w:cs="Times New Roman"/>
          <w:sz w:val="24"/>
          <w:rPrChange w:id="679" w:author="Nick Jackiw" w:date="2018-05-17T09:43:00Z">
            <w:rPr>
              <w:rFonts w:ascii="Times New Roman" w:hAnsi="Times New Roman" w:cs="Times New Roman"/>
              <w:sz w:val="24"/>
            </w:rPr>
          </w:rPrChange>
        </w:rPr>
        <w:t>digitalWrite</w:t>
      </w:r>
      <w:r>
        <w:rPr>
          <w:rFonts w:ascii="Courier" w:hAnsi="Courier" w:cs="Times New Roman"/>
          <w:sz w:val="24"/>
          <w:rPrChange w:id="680" w:author="Nick Jackiw" w:date="2018-05-17T09:43:00Z">
            <w:rPr>
              <w:rFonts w:ascii="Times New Roman" w:hAnsi="Times New Roman" w:cs="Times New Roman"/>
              <w:sz w:val="24"/>
            </w:rPr>
          </w:rPrChange>
        </w:rPr>
        <w:t>(ADC_CLK,0);</w:t>
      </w:r>
      <w:r>
        <w:rPr>
          <w:rFonts w:ascii="Courier" w:hAnsi="Courier" w:cs="Times New Roman"/>
          <w:sz w:val="24"/>
          <w:rPrChange w:id="681" w:author="Nick Jackiw" w:date="2018-05-17T09:43:00Z">
            <w:rPr>
              <w:rFonts w:ascii="Times New Roman" w:hAnsi="Times New Roman" w:cs="Times New Roman"/>
              <w:sz w:val="24"/>
            </w:rPr>
          </w:rPrChange>
        </w:rPr>
        <w:tab/>
      </w:r>
    </w:p>
    <w:p>
      <w:pPr>
        <w:rPr>
          <w:rFonts w:ascii="Courier" w:hAnsi="Courier" w:cs="Times New Roman"/>
          <w:sz w:val="24"/>
          <w:rPrChange w:id="682" w:author="Nick Jackiw" w:date="2018-05-17T09:43:00Z">
            <w:rPr>
              <w:rFonts w:ascii="Times New Roman" w:hAnsi="Times New Roman" w:cs="Times New Roman"/>
              <w:sz w:val="24"/>
            </w:rPr>
          </w:rPrChange>
        </w:rPr>
      </w:pPr>
      <w:r>
        <w:rPr>
          <w:rFonts w:ascii="Courier" w:hAnsi="Courier" w:cs="Times New Roman"/>
          <w:sz w:val="24"/>
          <w:rPrChange w:id="683" w:author="Nick Jackiw" w:date="2018-05-17T09:43:00Z">
            <w:rPr>
              <w:rFonts w:ascii="Times New Roman" w:hAnsi="Times New Roman" w:cs="Times New Roman"/>
              <w:sz w:val="24"/>
            </w:rPr>
          </w:rPrChange>
        </w:rPr>
        <w:tab/>
      </w:r>
      <w:r>
        <w:rPr>
          <w:rFonts w:ascii="Courier" w:hAnsi="Courier" w:cs="Times New Roman"/>
          <w:sz w:val="24"/>
          <w:rPrChange w:id="684" w:author="Nick Jackiw" w:date="2018-05-17T09:43:00Z">
            <w:rPr>
              <w:rFonts w:ascii="Times New Roman" w:hAnsi="Times New Roman" w:cs="Times New Roman"/>
              <w:sz w:val="24"/>
            </w:rPr>
          </w:rPrChange>
        </w:rPr>
        <w:t>digitalWrite</w:t>
      </w:r>
      <w:r>
        <w:rPr>
          <w:rFonts w:ascii="Courier" w:hAnsi="Courier" w:cs="Times New Roman"/>
          <w:sz w:val="24"/>
          <w:rPrChange w:id="685" w:author="Nick Jackiw" w:date="2018-05-17T09:43:00Z">
            <w:rPr>
              <w:rFonts w:ascii="Times New Roman" w:hAnsi="Times New Roman" w:cs="Times New Roman"/>
              <w:sz w:val="24"/>
            </w:rPr>
          </w:rPrChange>
        </w:rPr>
        <w:t>(ADC_DIO,1</w:t>
      </w:r>
      <w:r>
        <w:rPr>
          <w:rFonts w:ascii="Courier" w:hAnsi="Courier" w:cs="Times New Roman"/>
          <w:sz w:val="24"/>
          <w:rPrChange w:id="686" w:author="Nick Jackiw" w:date="2018-05-17T09:43:00Z">
            <w:rPr>
              <w:rFonts w:ascii="Times New Roman" w:hAnsi="Times New Roman" w:cs="Times New Roman"/>
              <w:sz w:val="24"/>
            </w:rPr>
          </w:rPrChange>
        </w:rPr>
        <w:t xml:space="preserve">);   </w:t>
      </w:r>
      <w:r>
        <w:rPr>
          <w:rFonts w:ascii="Courier" w:hAnsi="Courier" w:cs="Times New Roman"/>
          <w:sz w:val="24"/>
          <w:rPrChange w:id="687" w:author="Nick Jackiw" w:date="2018-05-17T09:43:00Z">
            <w:rPr>
              <w:rFonts w:ascii="Times New Roman" w:hAnsi="Times New Roman" w:cs="Times New Roman"/>
              <w:sz w:val="24"/>
            </w:rPr>
          </w:rPrChange>
        </w:rPr>
        <w:t xml:space="preserve"> </w:t>
      </w:r>
      <w:r>
        <w:rPr>
          <w:rFonts w:ascii="Courier" w:hAnsi="Courier" w:cs="Times New Roman"/>
          <w:sz w:val="24"/>
          <w:rPrChange w:id="688" w:author="Nick Jackiw" w:date="2018-05-17T09:43:00Z">
            <w:rPr>
              <w:rFonts w:ascii="Times New Roman" w:hAnsi="Times New Roman" w:cs="Times New Roman"/>
              <w:sz w:val="24"/>
            </w:rPr>
          </w:rPrChange>
        </w:rPr>
        <w:t>delayMicroseconds</w:t>
      </w:r>
      <w:r>
        <w:rPr>
          <w:rFonts w:ascii="Courier" w:hAnsi="Courier" w:cs="Times New Roman"/>
          <w:sz w:val="24"/>
          <w:rPrChange w:id="689" w:author="Nick Jackiw" w:date="2018-05-17T09:43:00Z">
            <w:rPr>
              <w:rFonts w:ascii="Times New Roman" w:hAnsi="Times New Roman" w:cs="Times New Roman"/>
              <w:sz w:val="24"/>
            </w:rPr>
          </w:rPrChange>
        </w:rPr>
        <w:t>(2);</w:t>
      </w:r>
    </w:p>
    <w:p>
      <w:pPr>
        <w:rPr>
          <w:rFonts w:ascii="Courier" w:hAnsi="Courier" w:cs="Times New Roman"/>
          <w:sz w:val="24"/>
          <w:rPrChange w:id="690" w:author="Nick Jackiw" w:date="2018-05-17T09:43:00Z">
            <w:rPr>
              <w:rFonts w:ascii="Times New Roman" w:hAnsi="Times New Roman" w:cs="Times New Roman"/>
              <w:sz w:val="24"/>
            </w:rPr>
          </w:rPrChange>
        </w:rPr>
      </w:pPr>
      <w:r>
        <w:rPr>
          <w:rFonts w:ascii="Courier" w:hAnsi="Courier" w:cs="Times New Roman"/>
          <w:sz w:val="24"/>
          <w:rPrChange w:id="691" w:author="Nick Jackiw" w:date="2018-05-17T09:43:00Z">
            <w:rPr>
              <w:rFonts w:ascii="Times New Roman" w:hAnsi="Times New Roman" w:cs="Times New Roman"/>
              <w:sz w:val="24"/>
            </w:rPr>
          </w:rPrChange>
        </w:rPr>
        <w:tab/>
      </w:r>
      <w:r>
        <w:rPr>
          <w:rFonts w:ascii="Courier" w:hAnsi="Courier" w:cs="Times New Roman"/>
          <w:sz w:val="24"/>
          <w:rPrChange w:id="692" w:author="Nick Jackiw" w:date="2018-05-17T09:43:00Z">
            <w:rPr>
              <w:rFonts w:ascii="Times New Roman" w:hAnsi="Times New Roman" w:cs="Times New Roman"/>
              <w:sz w:val="24"/>
            </w:rPr>
          </w:rPrChange>
        </w:rPr>
        <w:t>digitalWrite</w:t>
      </w:r>
      <w:r>
        <w:rPr>
          <w:rFonts w:ascii="Courier" w:hAnsi="Courier" w:cs="Times New Roman"/>
          <w:sz w:val="24"/>
          <w:rPrChange w:id="693" w:author="Nick Jackiw" w:date="2018-05-17T09:43:00Z">
            <w:rPr>
              <w:rFonts w:ascii="Times New Roman" w:hAnsi="Times New Roman" w:cs="Times New Roman"/>
              <w:sz w:val="24"/>
            </w:rPr>
          </w:rPrChange>
        </w:rPr>
        <w:t>(ADC_CLK,1);</w:t>
      </w:r>
      <w:r>
        <w:rPr>
          <w:rFonts w:ascii="Courier" w:hAnsi="Courier" w:cs="Times New Roman"/>
          <w:sz w:val="24"/>
          <w:rPrChange w:id="694" w:author="Nick Jackiw" w:date="2018-05-17T09:43:00Z">
            <w:rPr>
              <w:rFonts w:ascii="Times New Roman" w:hAnsi="Times New Roman" w:cs="Times New Roman"/>
              <w:sz w:val="24"/>
            </w:rPr>
          </w:rPrChange>
        </w:rPr>
        <w:tab/>
      </w:r>
      <w:r>
        <w:rPr>
          <w:rFonts w:ascii="Courier" w:hAnsi="Courier" w:cs="Times New Roman"/>
          <w:sz w:val="24"/>
          <w:rPrChange w:id="695" w:author="Nick Jackiw" w:date="2018-05-17T09:43:00Z">
            <w:rPr>
              <w:rFonts w:ascii="Times New Roman" w:hAnsi="Times New Roman" w:cs="Times New Roman"/>
              <w:sz w:val="24"/>
            </w:rPr>
          </w:rPrChange>
        </w:rPr>
        <w:t>delayMicroseconds</w:t>
      </w:r>
      <w:r>
        <w:rPr>
          <w:rFonts w:ascii="Courier" w:hAnsi="Courier" w:cs="Times New Roman"/>
          <w:sz w:val="24"/>
          <w:rPrChange w:id="696" w:author="Nick Jackiw" w:date="2018-05-17T09:43:00Z">
            <w:rPr>
              <w:rFonts w:ascii="Times New Roman" w:hAnsi="Times New Roman" w:cs="Times New Roman"/>
              <w:sz w:val="24"/>
            </w:rPr>
          </w:rPrChange>
        </w:rPr>
        <w:t>(</w:t>
      </w:r>
      <w:r>
        <w:rPr>
          <w:rFonts w:ascii="Courier" w:hAnsi="Courier" w:cs="Times New Roman"/>
          <w:sz w:val="24"/>
          <w:rPrChange w:id="697" w:author="Nick Jackiw" w:date="2018-05-17T09:43:00Z">
            <w:rPr>
              <w:rFonts w:ascii="Times New Roman" w:hAnsi="Times New Roman" w:cs="Times New Roman"/>
              <w:sz w:val="24"/>
            </w:rPr>
          </w:rPrChange>
        </w:rPr>
        <w:t>2);</w:t>
      </w:r>
    </w:p>
    <w:p>
      <w:pPr>
        <w:rPr>
          <w:rFonts w:ascii="Courier" w:hAnsi="Courier" w:cs="Times New Roman"/>
          <w:sz w:val="24"/>
          <w:rPrChange w:id="698" w:author="Nick Jackiw" w:date="2018-05-17T09:43:00Z">
            <w:rPr>
              <w:rFonts w:ascii="Times New Roman" w:hAnsi="Times New Roman" w:cs="Times New Roman"/>
              <w:sz w:val="24"/>
            </w:rPr>
          </w:rPrChange>
        </w:rPr>
      </w:pPr>
    </w:p>
    <w:p>
      <w:pPr>
        <w:rPr>
          <w:rFonts w:ascii="Courier" w:hAnsi="Courier" w:cs="Times New Roman"/>
          <w:sz w:val="24"/>
          <w:rPrChange w:id="699" w:author="Nick Jackiw" w:date="2018-05-17T09:43:00Z">
            <w:rPr>
              <w:rFonts w:ascii="Times New Roman" w:hAnsi="Times New Roman" w:cs="Times New Roman"/>
              <w:sz w:val="24"/>
            </w:rPr>
          </w:rPrChange>
        </w:rPr>
      </w:pPr>
      <w:r>
        <w:rPr>
          <w:rFonts w:ascii="Courier" w:hAnsi="Courier" w:cs="Times New Roman"/>
          <w:sz w:val="24"/>
          <w:rPrChange w:id="700" w:author="Nick Jackiw" w:date="2018-05-17T09:43:00Z">
            <w:rPr>
              <w:rFonts w:ascii="Times New Roman" w:hAnsi="Times New Roman" w:cs="Times New Roman"/>
              <w:sz w:val="24"/>
            </w:rPr>
          </w:rPrChange>
        </w:rPr>
        <w:tab/>
      </w:r>
      <w:r>
        <w:rPr>
          <w:rFonts w:ascii="Courier" w:hAnsi="Courier" w:cs="Times New Roman"/>
          <w:sz w:val="24"/>
          <w:rPrChange w:id="701" w:author="Nick Jackiw" w:date="2018-05-17T09:43:00Z">
            <w:rPr>
              <w:rFonts w:ascii="Times New Roman" w:hAnsi="Times New Roman" w:cs="Times New Roman"/>
              <w:sz w:val="24"/>
            </w:rPr>
          </w:rPrChange>
        </w:rPr>
        <w:t>digitalWrite</w:t>
      </w:r>
      <w:r>
        <w:rPr>
          <w:rFonts w:ascii="Courier" w:hAnsi="Courier" w:cs="Times New Roman"/>
          <w:sz w:val="24"/>
          <w:rPrChange w:id="702" w:author="Nick Jackiw" w:date="2018-05-17T09:43:00Z">
            <w:rPr>
              <w:rFonts w:ascii="Times New Roman" w:hAnsi="Times New Roman" w:cs="Times New Roman"/>
              <w:sz w:val="24"/>
            </w:rPr>
          </w:rPrChange>
        </w:rPr>
        <w:t>(ADC_CLK,0);</w:t>
      </w:r>
      <w:r>
        <w:rPr>
          <w:rFonts w:ascii="Courier" w:hAnsi="Courier" w:cs="Times New Roman"/>
          <w:sz w:val="24"/>
          <w:rPrChange w:id="703" w:author="Nick Jackiw" w:date="2018-05-17T09:43:00Z">
            <w:rPr>
              <w:rFonts w:ascii="Times New Roman" w:hAnsi="Times New Roman" w:cs="Times New Roman"/>
              <w:sz w:val="24"/>
            </w:rPr>
          </w:rPrChange>
        </w:rPr>
        <w:tab/>
      </w:r>
    </w:p>
    <w:p>
      <w:pPr>
        <w:rPr>
          <w:rFonts w:ascii="Courier" w:hAnsi="Courier" w:cs="Times New Roman"/>
          <w:sz w:val="24"/>
          <w:rPrChange w:id="704" w:author="Nick Jackiw" w:date="2018-05-17T09:43:00Z">
            <w:rPr>
              <w:rFonts w:ascii="Times New Roman" w:hAnsi="Times New Roman" w:cs="Times New Roman"/>
              <w:sz w:val="24"/>
            </w:rPr>
          </w:rPrChange>
        </w:rPr>
      </w:pPr>
      <w:r>
        <w:rPr>
          <w:rFonts w:ascii="Courier" w:hAnsi="Courier" w:cs="Times New Roman"/>
          <w:sz w:val="24"/>
          <w:rPrChange w:id="705" w:author="Nick Jackiw" w:date="2018-05-17T09:43:00Z">
            <w:rPr>
              <w:rFonts w:ascii="Times New Roman" w:hAnsi="Times New Roman" w:cs="Times New Roman"/>
              <w:sz w:val="24"/>
            </w:rPr>
          </w:rPrChange>
        </w:rPr>
        <w:tab/>
      </w:r>
      <w:r>
        <w:rPr>
          <w:rFonts w:ascii="Courier" w:hAnsi="Courier" w:cs="Times New Roman"/>
          <w:sz w:val="24"/>
          <w:rPrChange w:id="706" w:author="Nick Jackiw" w:date="2018-05-17T09:43:00Z">
            <w:rPr>
              <w:rFonts w:ascii="Times New Roman" w:hAnsi="Times New Roman" w:cs="Times New Roman"/>
              <w:sz w:val="24"/>
            </w:rPr>
          </w:rPrChange>
        </w:rPr>
        <w:t>digitalWrite</w:t>
      </w:r>
      <w:r>
        <w:rPr>
          <w:rFonts w:ascii="Courier" w:hAnsi="Courier" w:cs="Times New Roman"/>
          <w:sz w:val="24"/>
          <w:rPrChange w:id="707" w:author="Nick Jackiw" w:date="2018-05-17T09:43:00Z">
            <w:rPr>
              <w:rFonts w:ascii="Times New Roman" w:hAnsi="Times New Roman" w:cs="Times New Roman"/>
              <w:sz w:val="24"/>
            </w:rPr>
          </w:rPrChange>
        </w:rPr>
        <w:t>(ADC_DIO,0);</w:t>
      </w:r>
      <w:r>
        <w:rPr>
          <w:rFonts w:ascii="Courier" w:hAnsi="Courier" w:cs="Times New Roman"/>
          <w:sz w:val="24"/>
          <w:rPrChange w:id="708" w:author="Nick Jackiw" w:date="2018-05-17T09:43:00Z">
            <w:rPr>
              <w:rFonts w:ascii="Times New Roman" w:hAnsi="Times New Roman" w:cs="Times New Roman"/>
              <w:sz w:val="24"/>
            </w:rPr>
          </w:rPrChange>
        </w:rPr>
        <w:tab/>
      </w:r>
      <w:r>
        <w:rPr>
          <w:rFonts w:ascii="Courier" w:hAnsi="Courier" w:cs="Times New Roman"/>
          <w:sz w:val="24"/>
          <w:rPrChange w:id="709" w:author="Nick Jackiw" w:date="2018-05-17T09:43:00Z">
            <w:rPr>
              <w:rFonts w:ascii="Times New Roman" w:hAnsi="Times New Roman" w:cs="Times New Roman"/>
              <w:sz w:val="24"/>
            </w:rPr>
          </w:rPrChange>
        </w:rPr>
        <w:t>delayMicroseconds</w:t>
      </w:r>
      <w:r>
        <w:rPr>
          <w:rFonts w:ascii="Courier" w:hAnsi="Courier" w:cs="Times New Roman"/>
          <w:sz w:val="24"/>
          <w:rPrChange w:id="710" w:author="Nick Jackiw" w:date="2018-05-17T09:43:00Z">
            <w:rPr>
              <w:rFonts w:ascii="Times New Roman" w:hAnsi="Times New Roman" w:cs="Times New Roman"/>
              <w:sz w:val="24"/>
            </w:rPr>
          </w:rPrChange>
        </w:rPr>
        <w:t>(</w:t>
      </w:r>
      <w:r>
        <w:rPr>
          <w:rFonts w:ascii="Courier" w:hAnsi="Courier" w:cs="Times New Roman"/>
          <w:sz w:val="24"/>
          <w:rPrChange w:id="711" w:author="Nick Jackiw" w:date="2018-05-17T09:43:00Z">
            <w:rPr>
              <w:rFonts w:ascii="Times New Roman" w:hAnsi="Times New Roman" w:cs="Times New Roman"/>
              <w:sz w:val="24"/>
            </w:rPr>
          </w:rPrChange>
        </w:rPr>
        <w:t>2);</w:t>
      </w:r>
    </w:p>
    <w:p>
      <w:pPr>
        <w:rPr>
          <w:rFonts w:ascii="Courier" w:hAnsi="Courier" w:cs="Times New Roman"/>
          <w:sz w:val="24"/>
          <w:rPrChange w:id="712" w:author="Nick Jackiw" w:date="2018-05-17T09:43:00Z">
            <w:rPr>
              <w:rFonts w:ascii="Times New Roman" w:hAnsi="Times New Roman" w:cs="Times New Roman"/>
              <w:sz w:val="24"/>
            </w:rPr>
          </w:rPrChange>
        </w:rPr>
      </w:pPr>
      <w:r>
        <w:rPr>
          <w:rFonts w:ascii="Courier" w:hAnsi="Courier" w:cs="Times New Roman"/>
          <w:sz w:val="24"/>
          <w:rPrChange w:id="713" w:author="Nick Jackiw" w:date="2018-05-17T09:43:00Z">
            <w:rPr>
              <w:rFonts w:ascii="Times New Roman" w:hAnsi="Times New Roman" w:cs="Times New Roman"/>
              <w:sz w:val="24"/>
            </w:rPr>
          </w:rPrChange>
        </w:rPr>
        <w:tab/>
      </w:r>
      <w:r>
        <w:rPr>
          <w:rFonts w:ascii="Courier" w:hAnsi="Courier" w:cs="Times New Roman"/>
          <w:sz w:val="24"/>
          <w:rPrChange w:id="714" w:author="Nick Jackiw" w:date="2018-05-17T09:43:00Z">
            <w:rPr>
              <w:rFonts w:ascii="Times New Roman" w:hAnsi="Times New Roman" w:cs="Times New Roman"/>
              <w:sz w:val="24"/>
            </w:rPr>
          </w:rPrChange>
        </w:rPr>
        <w:t>digitalWrite</w:t>
      </w:r>
      <w:r>
        <w:rPr>
          <w:rFonts w:ascii="Courier" w:hAnsi="Courier" w:cs="Times New Roman"/>
          <w:sz w:val="24"/>
          <w:rPrChange w:id="715" w:author="Nick Jackiw" w:date="2018-05-17T09:43:00Z">
            <w:rPr>
              <w:rFonts w:ascii="Times New Roman" w:hAnsi="Times New Roman" w:cs="Times New Roman"/>
              <w:sz w:val="24"/>
            </w:rPr>
          </w:rPrChange>
        </w:rPr>
        <w:t>(ADC_CLK,1);</w:t>
      </w:r>
      <w:r>
        <w:rPr>
          <w:rFonts w:ascii="Courier" w:hAnsi="Courier" w:cs="Times New Roman"/>
          <w:sz w:val="24"/>
          <w:rPrChange w:id="716" w:author="Nick Jackiw" w:date="2018-05-17T09:43:00Z">
            <w:rPr>
              <w:rFonts w:ascii="Times New Roman" w:hAnsi="Times New Roman" w:cs="Times New Roman"/>
              <w:sz w:val="24"/>
            </w:rPr>
          </w:rPrChange>
        </w:rPr>
        <w:tab/>
      </w:r>
    </w:p>
    <w:p>
      <w:pPr>
        <w:rPr>
          <w:rFonts w:ascii="Courier" w:hAnsi="Courier" w:cs="Times New Roman"/>
          <w:sz w:val="24"/>
          <w:rPrChange w:id="717" w:author="Nick Jackiw" w:date="2018-05-17T09:43:00Z">
            <w:rPr>
              <w:rFonts w:ascii="Times New Roman" w:hAnsi="Times New Roman" w:cs="Times New Roman"/>
              <w:sz w:val="24"/>
            </w:rPr>
          </w:rPrChange>
        </w:rPr>
      </w:pPr>
      <w:r>
        <w:rPr>
          <w:rFonts w:ascii="Courier" w:hAnsi="Courier" w:cs="Times New Roman"/>
          <w:sz w:val="24"/>
          <w:rPrChange w:id="718" w:author="Nick Jackiw" w:date="2018-05-17T09:43:00Z">
            <w:rPr>
              <w:rFonts w:ascii="Times New Roman" w:hAnsi="Times New Roman" w:cs="Times New Roman"/>
              <w:sz w:val="24"/>
            </w:rPr>
          </w:rPrChange>
        </w:rPr>
        <w:tab/>
      </w:r>
      <w:r>
        <w:rPr>
          <w:rFonts w:ascii="Courier" w:hAnsi="Courier" w:cs="Times New Roman"/>
          <w:sz w:val="24"/>
          <w:rPrChange w:id="719" w:author="Nick Jackiw" w:date="2018-05-17T09:43:00Z">
            <w:rPr>
              <w:rFonts w:ascii="Times New Roman" w:hAnsi="Times New Roman" w:cs="Times New Roman"/>
              <w:sz w:val="24"/>
            </w:rPr>
          </w:rPrChange>
        </w:rPr>
        <w:t>dig</w:t>
      </w:r>
      <w:r>
        <w:rPr>
          <w:rFonts w:ascii="Courier" w:hAnsi="Courier" w:cs="Times New Roman"/>
          <w:sz w:val="24"/>
          <w:rPrChange w:id="720" w:author="Nick Jackiw" w:date="2018-05-17T09:43:00Z">
            <w:rPr>
              <w:rFonts w:ascii="Times New Roman" w:hAnsi="Times New Roman" w:cs="Times New Roman"/>
              <w:sz w:val="24"/>
            </w:rPr>
          </w:rPrChange>
        </w:rPr>
        <w:t>italWrite</w:t>
      </w:r>
      <w:r>
        <w:rPr>
          <w:rFonts w:ascii="Courier" w:hAnsi="Courier" w:cs="Times New Roman"/>
          <w:sz w:val="24"/>
          <w:rPrChange w:id="721" w:author="Nick Jackiw" w:date="2018-05-17T09:43:00Z">
            <w:rPr>
              <w:rFonts w:ascii="Times New Roman" w:hAnsi="Times New Roman" w:cs="Times New Roman"/>
              <w:sz w:val="24"/>
            </w:rPr>
          </w:rPrChange>
        </w:rPr>
        <w:t>(ADC_DIO,1</w:t>
      </w:r>
      <w:r>
        <w:rPr>
          <w:rFonts w:ascii="Courier" w:hAnsi="Courier" w:cs="Times New Roman"/>
          <w:sz w:val="24"/>
          <w:rPrChange w:id="722" w:author="Nick Jackiw" w:date="2018-05-17T09:43:00Z">
            <w:rPr>
              <w:rFonts w:ascii="Times New Roman" w:hAnsi="Times New Roman" w:cs="Times New Roman"/>
              <w:sz w:val="24"/>
            </w:rPr>
          </w:rPrChange>
        </w:rPr>
        <w:t xml:space="preserve">);   </w:t>
      </w:r>
      <w:r>
        <w:rPr>
          <w:rFonts w:ascii="Courier" w:hAnsi="Courier" w:cs="Times New Roman"/>
          <w:sz w:val="24"/>
          <w:rPrChange w:id="723" w:author="Nick Jackiw" w:date="2018-05-17T09:43:00Z">
            <w:rPr>
              <w:rFonts w:ascii="Times New Roman" w:hAnsi="Times New Roman" w:cs="Times New Roman"/>
              <w:sz w:val="24"/>
            </w:rPr>
          </w:rPrChange>
        </w:rPr>
        <w:t xml:space="preserve"> </w:t>
      </w:r>
      <w:r>
        <w:rPr>
          <w:rFonts w:ascii="Courier" w:hAnsi="Courier" w:cs="Times New Roman"/>
          <w:sz w:val="24"/>
          <w:rPrChange w:id="724" w:author="Nick Jackiw" w:date="2018-05-17T09:43:00Z">
            <w:rPr>
              <w:rFonts w:ascii="Times New Roman" w:hAnsi="Times New Roman" w:cs="Times New Roman"/>
              <w:sz w:val="24"/>
            </w:rPr>
          </w:rPrChange>
        </w:rPr>
        <w:t>delayMicroseconds</w:t>
      </w:r>
      <w:r>
        <w:rPr>
          <w:rFonts w:ascii="Courier" w:hAnsi="Courier" w:cs="Times New Roman"/>
          <w:sz w:val="24"/>
          <w:rPrChange w:id="725" w:author="Nick Jackiw" w:date="2018-05-17T09:43:00Z">
            <w:rPr>
              <w:rFonts w:ascii="Times New Roman" w:hAnsi="Times New Roman" w:cs="Times New Roman"/>
              <w:sz w:val="24"/>
            </w:rPr>
          </w:rPrChange>
        </w:rPr>
        <w:t>(2);</w:t>
      </w:r>
    </w:p>
    <w:p>
      <w:pPr>
        <w:rPr>
          <w:rFonts w:ascii="Courier" w:hAnsi="Courier" w:cs="Times New Roman"/>
          <w:sz w:val="24"/>
          <w:rPrChange w:id="726" w:author="Nick Jackiw" w:date="2018-05-17T09:43:00Z">
            <w:rPr>
              <w:rFonts w:ascii="Times New Roman" w:hAnsi="Times New Roman" w:cs="Times New Roman"/>
              <w:sz w:val="24"/>
            </w:rPr>
          </w:rPrChange>
        </w:rPr>
      </w:pPr>
      <w:r>
        <w:rPr>
          <w:rFonts w:ascii="Courier" w:hAnsi="Courier" w:cs="Times New Roman"/>
          <w:sz w:val="24"/>
          <w:rPrChange w:id="727" w:author="Nick Jackiw" w:date="2018-05-17T09:43:00Z">
            <w:rPr>
              <w:rFonts w:ascii="Times New Roman" w:hAnsi="Times New Roman" w:cs="Times New Roman"/>
              <w:sz w:val="24"/>
            </w:rPr>
          </w:rPrChange>
        </w:rPr>
        <w:tab/>
      </w:r>
      <w:r>
        <w:rPr>
          <w:rFonts w:ascii="Courier" w:hAnsi="Courier" w:cs="Times New Roman"/>
          <w:sz w:val="24"/>
          <w:rPrChange w:id="728" w:author="Nick Jackiw" w:date="2018-05-17T09:43:00Z">
            <w:rPr>
              <w:rFonts w:ascii="Times New Roman" w:hAnsi="Times New Roman" w:cs="Times New Roman"/>
              <w:sz w:val="24"/>
            </w:rPr>
          </w:rPrChange>
        </w:rPr>
        <w:t>digitalWrite</w:t>
      </w:r>
      <w:r>
        <w:rPr>
          <w:rFonts w:ascii="Courier" w:hAnsi="Courier" w:cs="Times New Roman"/>
          <w:sz w:val="24"/>
          <w:rPrChange w:id="729" w:author="Nick Jackiw" w:date="2018-05-17T09:43:00Z">
            <w:rPr>
              <w:rFonts w:ascii="Times New Roman" w:hAnsi="Times New Roman" w:cs="Times New Roman"/>
              <w:sz w:val="24"/>
            </w:rPr>
          </w:rPrChange>
        </w:rPr>
        <w:t>(ADC_CLK,0);</w:t>
      </w:r>
      <w:r>
        <w:rPr>
          <w:rFonts w:ascii="Courier" w:hAnsi="Courier" w:cs="Times New Roman"/>
          <w:sz w:val="24"/>
          <w:rPrChange w:id="730" w:author="Nick Jackiw" w:date="2018-05-17T09:43:00Z">
            <w:rPr>
              <w:rFonts w:ascii="Times New Roman" w:hAnsi="Times New Roman" w:cs="Times New Roman"/>
              <w:sz w:val="24"/>
            </w:rPr>
          </w:rPrChange>
        </w:rPr>
        <w:tab/>
      </w:r>
    </w:p>
    <w:p>
      <w:pPr>
        <w:rPr>
          <w:rFonts w:ascii="Courier" w:hAnsi="Courier" w:cs="Times New Roman"/>
          <w:sz w:val="24"/>
          <w:rPrChange w:id="731" w:author="Nick Jackiw" w:date="2018-05-17T09:43:00Z">
            <w:rPr>
              <w:rFonts w:ascii="Times New Roman" w:hAnsi="Times New Roman" w:cs="Times New Roman"/>
              <w:sz w:val="24"/>
            </w:rPr>
          </w:rPrChange>
        </w:rPr>
      </w:pPr>
      <w:r>
        <w:rPr>
          <w:rFonts w:ascii="Courier" w:hAnsi="Courier" w:cs="Times New Roman"/>
          <w:sz w:val="24"/>
          <w:rPrChange w:id="732" w:author="Nick Jackiw" w:date="2018-05-17T09:43:00Z">
            <w:rPr>
              <w:rFonts w:ascii="Times New Roman" w:hAnsi="Times New Roman" w:cs="Times New Roman"/>
              <w:sz w:val="24"/>
            </w:rPr>
          </w:rPrChange>
        </w:rPr>
        <w:tab/>
      </w:r>
      <w:r>
        <w:rPr>
          <w:rFonts w:ascii="Courier" w:hAnsi="Courier" w:cs="Times New Roman"/>
          <w:sz w:val="24"/>
          <w:rPrChange w:id="733" w:author="Nick Jackiw" w:date="2018-05-17T09:43:00Z">
            <w:rPr>
              <w:rFonts w:ascii="Times New Roman" w:hAnsi="Times New Roman" w:cs="Times New Roman"/>
              <w:sz w:val="24"/>
            </w:rPr>
          </w:rPrChange>
        </w:rPr>
        <w:t>digitalWrite</w:t>
      </w:r>
      <w:r>
        <w:rPr>
          <w:rFonts w:ascii="Courier" w:hAnsi="Courier" w:cs="Times New Roman"/>
          <w:sz w:val="24"/>
          <w:rPrChange w:id="734" w:author="Nick Jackiw" w:date="2018-05-17T09:43:00Z">
            <w:rPr>
              <w:rFonts w:ascii="Times New Roman" w:hAnsi="Times New Roman" w:cs="Times New Roman"/>
              <w:sz w:val="24"/>
            </w:rPr>
          </w:rPrChange>
        </w:rPr>
        <w:t>(ADC_DIO,1</w:t>
      </w:r>
      <w:r>
        <w:rPr>
          <w:rFonts w:ascii="Courier" w:hAnsi="Courier" w:cs="Times New Roman"/>
          <w:sz w:val="24"/>
          <w:rPrChange w:id="735" w:author="Nick Jackiw" w:date="2018-05-17T09:43:00Z">
            <w:rPr>
              <w:rFonts w:ascii="Times New Roman" w:hAnsi="Times New Roman" w:cs="Times New Roman"/>
              <w:sz w:val="24"/>
            </w:rPr>
          </w:rPrChange>
        </w:rPr>
        <w:t xml:space="preserve">);   </w:t>
      </w:r>
      <w:r>
        <w:rPr>
          <w:rFonts w:ascii="Courier" w:hAnsi="Courier" w:cs="Times New Roman"/>
          <w:sz w:val="24"/>
          <w:rPrChange w:id="736" w:author="Nick Jackiw" w:date="2018-05-17T09:43:00Z">
            <w:rPr>
              <w:rFonts w:ascii="Times New Roman" w:hAnsi="Times New Roman" w:cs="Times New Roman"/>
              <w:sz w:val="24"/>
            </w:rPr>
          </w:rPrChange>
        </w:rPr>
        <w:t xml:space="preserve"> </w:t>
      </w:r>
      <w:r>
        <w:rPr>
          <w:rFonts w:ascii="Courier" w:hAnsi="Courier" w:cs="Times New Roman"/>
          <w:sz w:val="24"/>
          <w:rPrChange w:id="737" w:author="Nick Jackiw" w:date="2018-05-17T09:43:00Z">
            <w:rPr>
              <w:rFonts w:ascii="Times New Roman" w:hAnsi="Times New Roman" w:cs="Times New Roman"/>
              <w:sz w:val="24"/>
            </w:rPr>
          </w:rPrChange>
        </w:rPr>
        <w:t>delayMicroseconds</w:t>
      </w:r>
      <w:r>
        <w:rPr>
          <w:rFonts w:ascii="Courier" w:hAnsi="Courier" w:cs="Times New Roman"/>
          <w:sz w:val="24"/>
          <w:rPrChange w:id="738" w:author="Nick Jackiw" w:date="2018-05-17T09:43:00Z">
            <w:rPr>
              <w:rFonts w:ascii="Times New Roman" w:hAnsi="Times New Roman" w:cs="Times New Roman"/>
              <w:sz w:val="24"/>
            </w:rPr>
          </w:rPrChange>
        </w:rPr>
        <w:t>(2);</w:t>
      </w:r>
    </w:p>
    <w:p>
      <w:pPr>
        <w:rPr>
          <w:rFonts w:ascii="Courier" w:hAnsi="Courier" w:cs="Times New Roman"/>
          <w:sz w:val="24"/>
          <w:rPrChange w:id="739" w:author="Nick Jackiw" w:date="2018-05-17T09:43:00Z">
            <w:rPr>
              <w:rFonts w:ascii="Times New Roman" w:hAnsi="Times New Roman" w:cs="Times New Roman"/>
              <w:sz w:val="24"/>
            </w:rPr>
          </w:rPrChange>
        </w:rPr>
      </w:pPr>
      <w:r>
        <w:rPr>
          <w:rFonts w:ascii="Courier" w:hAnsi="Courier" w:cs="Times New Roman"/>
          <w:sz w:val="24"/>
          <w:rPrChange w:id="740" w:author="Nick Jackiw" w:date="2018-05-17T09:43:00Z">
            <w:rPr>
              <w:rFonts w:ascii="Times New Roman" w:hAnsi="Times New Roman" w:cs="Times New Roman"/>
              <w:sz w:val="24"/>
            </w:rPr>
          </w:rPrChange>
        </w:rPr>
        <w:tab/>
      </w:r>
    </w:p>
    <w:p>
      <w:pPr>
        <w:rPr>
          <w:rFonts w:ascii="Courier" w:hAnsi="Courier" w:cs="Times New Roman"/>
          <w:sz w:val="24"/>
          <w:rPrChange w:id="741" w:author="Nick Jackiw" w:date="2018-05-17T09:43:00Z">
            <w:rPr>
              <w:rFonts w:ascii="Times New Roman" w:hAnsi="Times New Roman" w:cs="Times New Roman"/>
              <w:sz w:val="24"/>
            </w:rPr>
          </w:rPrChange>
        </w:rPr>
      </w:pPr>
      <w:r>
        <w:rPr>
          <w:rFonts w:ascii="Courier" w:hAnsi="Courier" w:cs="Times New Roman"/>
          <w:sz w:val="24"/>
          <w:rPrChange w:id="742" w:author="Nick Jackiw" w:date="2018-05-17T09:43:00Z">
            <w:rPr>
              <w:rFonts w:ascii="Times New Roman" w:hAnsi="Times New Roman" w:cs="Times New Roman"/>
              <w:sz w:val="24"/>
            </w:rPr>
          </w:rPrChange>
        </w:rPr>
        <w:tab/>
      </w:r>
      <w:r>
        <w:rPr>
          <w:rFonts w:ascii="Courier" w:hAnsi="Courier" w:cs="Times New Roman"/>
          <w:sz w:val="24"/>
          <w:rPrChange w:id="743" w:author="Nick Jackiw" w:date="2018-05-17T09:43:00Z">
            <w:rPr>
              <w:rFonts w:ascii="Times New Roman" w:hAnsi="Times New Roman" w:cs="Times New Roman"/>
              <w:sz w:val="24"/>
            </w:rPr>
          </w:rPrChange>
        </w:rPr>
        <w:t>for(</w:t>
      </w:r>
      <w:r>
        <w:rPr>
          <w:rFonts w:ascii="Courier" w:hAnsi="Courier" w:cs="Times New Roman"/>
          <w:sz w:val="24"/>
          <w:rPrChange w:id="744" w:author="Nick Jackiw" w:date="2018-05-17T09:43:00Z">
            <w:rPr>
              <w:rFonts w:ascii="Times New Roman" w:hAnsi="Times New Roman" w:cs="Times New Roman"/>
              <w:sz w:val="24"/>
            </w:rPr>
          </w:rPrChange>
        </w:rPr>
        <w:t>i</w:t>
      </w:r>
      <w:r>
        <w:rPr>
          <w:rFonts w:ascii="Courier" w:hAnsi="Courier" w:cs="Times New Roman"/>
          <w:sz w:val="24"/>
          <w:rPrChange w:id="745" w:author="Nick Jackiw" w:date="2018-05-17T09:43:00Z">
            <w:rPr>
              <w:rFonts w:ascii="Times New Roman" w:hAnsi="Times New Roman" w:cs="Times New Roman"/>
              <w:sz w:val="24"/>
            </w:rPr>
          </w:rPrChange>
        </w:rPr>
        <w:t>=</w:t>
      </w:r>
      <w:r>
        <w:rPr>
          <w:rFonts w:ascii="Courier" w:hAnsi="Courier" w:cs="Times New Roman"/>
          <w:sz w:val="24"/>
          <w:rPrChange w:id="746" w:author="Nick Jackiw" w:date="2018-05-17T09:43:00Z">
            <w:rPr>
              <w:rFonts w:ascii="Times New Roman" w:hAnsi="Times New Roman" w:cs="Times New Roman"/>
              <w:sz w:val="24"/>
            </w:rPr>
          </w:rPrChange>
        </w:rPr>
        <w:t>0;i</w:t>
      </w:r>
      <w:r>
        <w:rPr>
          <w:rFonts w:ascii="Courier" w:hAnsi="Courier" w:cs="Times New Roman"/>
          <w:sz w:val="24"/>
          <w:rPrChange w:id="747" w:author="Nick Jackiw" w:date="2018-05-17T09:43:00Z">
            <w:rPr>
              <w:rFonts w:ascii="Times New Roman" w:hAnsi="Times New Roman" w:cs="Times New Roman"/>
              <w:sz w:val="24"/>
            </w:rPr>
          </w:rPrChange>
        </w:rPr>
        <w:t>&lt;8;i++)</w:t>
      </w:r>
    </w:p>
    <w:p>
      <w:pPr>
        <w:rPr>
          <w:rFonts w:ascii="Courier" w:hAnsi="Courier" w:cs="Times New Roman"/>
          <w:sz w:val="24"/>
          <w:rPrChange w:id="748" w:author="Nick Jackiw" w:date="2018-05-17T09:43:00Z">
            <w:rPr>
              <w:rFonts w:ascii="Times New Roman" w:hAnsi="Times New Roman" w:cs="Times New Roman"/>
              <w:sz w:val="24"/>
            </w:rPr>
          </w:rPrChange>
        </w:rPr>
      </w:pPr>
      <w:r>
        <w:rPr>
          <w:rFonts w:ascii="Courier" w:hAnsi="Courier" w:cs="Times New Roman"/>
          <w:sz w:val="24"/>
          <w:rPrChange w:id="749" w:author="Nick Jackiw" w:date="2018-05-17T09:43:00Z">
            <w:rPr>
              <w:rFonts w:ascii="Times New Roman" w:hAnsi="Times New Roman" w:cs="Times New Roman"/>
              <w:sz w:val="24"/>
            </w:rPr>
          </w:rPrChange>
        </w:rPr>
        <w:tab/>
      </w:r>
      <w:r>
        <w:rPr>
          <w:rFonts w:ascii="Courier" w:hAnsi="Courier" w:cs="Times New Roman"/>
          <w:sz w:val="24"/>
          <w:rPrChange w:id="750" w:author="Nick Jackiw" w:date="2018-05-17T09:43:00Z">
            <w:rPr>
              <w:rFonts w:ascii="Times New Roman" w:hAnsi="Times New Roman" w:cs="Times New Roman"/>
              <w:sz w:val="24"/>
            </w:rPr>
          </w:rPrChange>
        </w:rPr>
        <w:t>{</w:t>
      </w:r>
    </w:p>
    <w:p>
      <w:pPr>
        <w:rPr>
          <w:rFonts w:ascii="Courier" w:hAnsi="Courier" w:cs="Times New Roman"/>
          <w:sz w:val="24"/>
          <w:rPrChange w:id="751" w:author="Nick Jackiw" w:date="2018-05-17T09:43:00Z">
            <w:rPr>
              <w:rFonts w:ascii="Times New Roman" w:hAnsi="Times New Roman" w:cs="Times New Roman"/>
              <w:sz w:val="24"/>
            </w:rPr>
          </w:rPrChange>
        </w:rPr>
      </w:pPr>
      <w:r>
        <w:rPr>
          <w:rFonts w:ascii="Courier" w:hAnsi="Courier" w:cs="Times New Roman"/>
          <w:sz w:val="24"/>
          <w:rPrChange w:id="752" w:author="Nick Jackiw" w:date="2018-05-17T09:43:00Z">
            <w:rPr>
              <w:rFonts w:ascii="Times New Roman" w:hAnsi="Times New Roman" w:cs="Times New Roman"/>
              <w:sz w:val="24"/>
            </w:rPr>
          </w:rPrChange>
        </w:rPr>
        <w:tab/>
      </w:r>
      <w:r>
        <w:rPr>
          <w:rFonts w:ascii="Courier" w:hAnsi="Courier" w:cs="Times New Roman"/>
          <w:sz w:val="24"/>
          <w:rPrChange w:id="753" w:author="Nick Jackiw" w:date="2018-05-17T09:43:00Z">
            <w:rPr>
              <w:rFonts w:ascii="Times New Roman" w:hAnsi="Times New Roman" w:cs="Times New Roman"/>
              <w:sz w:val="24"/>
            </w:rPr>
          </w:rPrChange>
        </w:rPr>
        <w:tab/>
      </w:r>
      <w:r>
        <w:rPr>
          <w:rFonts w:ascii="Courier" w:hAnsi="Courier" w:cs="Times New Roman"/>
          <w:sz w:val="24"/>
          <w:rPrChange w:id="754" w:author="Nick Jackiw" w:date="2018-05-17T09:43:00Z">
            <w:rPr>
              <w:rFonts w:ascii="Times New Roman" w:hAnsi="Times New Roman" w:cs="Times New Roman"/>
              <w:sz w:val="24"/>
            </w:rPr>
          </w:rPrChange>
        </w:rPr>
        <w:t>digitalWrite</w:t>
      </w:r>
      <w:r>
        <w:rPr>
          <w:rFonts w:ascii="Courier" w:hAnsi="Courier" w:cs="Times New Roman"/>
          <w:sz w:val="24"/>
          <w:rPrChange w:id="755" w:author="Nick Jackiw" w:date="2018-05-17T09:43:00Z">
            <w:rPr>
              <w:rFonts w:ascii="Times New Roman" w:hAnsi="Times New Roman" w:cs="Times New Roman"/>
              <w:sz w:val="24"/>
            </w:rPr>
          </w:rPrChange>
        </w:rPr>
        <w:t>(ADC_CLK,1);</w:t>
      </w:r>
      <w:r>
        <w:rPr>
          <w:rFonts w:ascii="Courier" w:hAnsi="Courier" w:cs="Times New Roman"/>
          <w:sz w:val="24"/>
          <w:rPrChange w:id="756" w:author="Nick Jackiw" w:date="2018-05-17T09:43:00Z">
            <w:rPr>
              <w:rFonts w:ascii="Times New Roman" w:hAnsi="Times New Roman" w:cs="Times New Roman"/>
              <w:sz w:val="24"/>
            </w:rPr>
          </w:rPrChange>
        </w:rPr>
        <w:tab/>
      </w:r>
      <w:r>
        <w:rPr>
          <w:rFonts w:ascii="Courier" w:hAnsi="Courier" w:cs="Times New Roman"/>
          <w:sz w:val="24"/>
          <w:rPrChange w:id="757" w:author="Nick Jackiw" w:date="2018-05-17T09:43:00Z">
            <w:rPr>
              <w:rFonts w:ascii="Times New Roman" w:hAnsi="Times New Roman" w:cs="Times New Roman"/>
              <w:sz w:val="24"/>
            </w:rPr>
          </w:rPrChange>
        </w:rPr>
        <w:t>delayMicroseconds</w:t>
      </w:r>
      <w:r>
        <w:rPr>
          <w:rFonts w:ascii="Courier" w:hAnsi="Courier" w:cs="Times New Roman"/>
          <w:sz w:val="24"/>
          <w:rPrChange w:id="758" w:author="Nick Jackiw" w:date="2018-05-17T09:43:00Z">
            <w:rPr>
              <w:rFonts w:ascii="Times New Roman" w:hAnsi="Times New Roman" w:cs="Times New Roman"/>
              <w:sz w:val="24"/>
            </w:rPr>
          </w:rPrChange>
        </w:rPr>
        <w:t>(</w:t>
      </w:r>
      <w:r>
        <w:rPr>
          <w:rFonts w:ascii="Courier" w:hAnsi="Courier" w:cs="Times New Roman"/>
          <w:sz w:val="24"/>
          <w:rPrChange w:id="759" w:author="Nick Jackiw" w:date="2018-05-17T09:43:00Z">
            <w:rPr>
              <w:rFonts w:ascii="Times New Roman" w:hAnsi="Times New Roman" w:cs="Times New Roman"/>
              <w:sz w:val="24"/>
            </w:rPr>
          </w:rPrChange>
        </w:rPr>
        <w:t>2);</w:t>
      </w:r>
    </w:p>
    <w:p>
      <w:pPr>
        <w:rPr>
          <w:rFonts w:ascii="Courier" w:hAnsi="Courier" w:cs="Times New Roman"/>
          <w:sz w:val="24"/>
          <w:rPrChange w:id="760" w:author="Nick Jackiw" w:date="2018-05-17T09:43:00Z">
            <w:rPr>
              <w:rFonts w:ascii="Times New Roman" w:hAnsi="Times New Roman" w:cs="Times New Roman"/>
              <w:sz w:val="24"/>
            </w:rPr>
          </w:rPrChange>
        </w:rPr>
      </w:pPr>
      <w:r>
        <w:rPr>
          <w:rFonts w:ascii="Courier" w:hAnsi="Courier" w:cs="Times New Roman"/>
          <w:sz w:val="24"/>
          <w:rPrChange w:id="761" w:author="Nick Jackiw" w:date="2018-05-17T09:43:00Z">
            <w:rPr>
              <w:rFonts w:ascii="Times New Roman" w:hAnsi="Times New Roman" w:cs="Times New Roman"/>
              <w:sz w:val="24"/>
            </w:rPr>
          </w:rPrChange>
        </w:rPr>
        <w:tab/>
      </w:r>
      <w:r>
        <w:rPr>
          <w:rFonts w:ascii="Courier" w:hAnsi="Courier" w:cs="Times New Roman"/>
          <w:sz w:val="24"/>
          <w:rPrChange w:id="762" w:author="Nick Jackiw" w:date="2018-05-17T09:43:00Z">
            <w:rPr>
              <w:rFonts w:ascii="Times New Roman" w:hAnsi="Times New Roman" w:cs="Times New Roman"/>
              <w:sz w:val="24"/>
            </w:rPr>
          </w:rPrChange>
        </w:rPr>
        <w:tab/>
      </w:r>
      <w:r>
        <w:rPr>
          <w:rFonts w:ascii="Courier" w:hAnsi="Courier" w:cs="Times New Roman"/>
          <w:sz w:val="24"/>
          <w:rPrChange w:id="763" w:author="Nick Jackiw" w:date="2018-05-17T09:43:00Z">
            <w:rPr>
              <w:rFonts w:ascii="Times New Roman" w:hAnsi="Times New Roman" w:cs="Times New Roman"/>
              <w:sz w:val="24"/>
            </w:rPr>
          </w:rPrChange>
        </w:rPr>
        <w:t>digitalWrite</w:t>
      </w:r>
      <w:r>
        <w:rPr>
          <w:rFonts w:ascii="Courier" w:hAnsi="Courier" w:cs="Times New Roman"/>
          <w:sz w:val="24"/>
          <w:rPrChange w:id="764" w:author="Nick Jackiw" w:date="2018-05-17T09:43:00Z">
            <w:rPr>
              <w:rFonts w:ascii="Times New Roman" w:hAnsi="Times New Roman" w:cs="Times New Roman"/>
              <w:sz w:val="24"/>
            </w:rPr>
          </w:rPrChange>
        </w:rPr>
        <w:t>(ADC_CLK,0</w:t>
      </w:r>
      <w:r>
        <w:rPr>
          <w:rFonts w:ascii="Courier" w:hAnsi="Courier" w:cs="Times New Roman"/>
          <w:sz w:val="24"/>
          <w:rPrChange w:id="765" w:author="Nick Jackiw" w:date="2018-05-17T09:43:00Z">
            <w:rPr>
              <w:rFonts w:ascii="Times New Roman" w:hAnsi="Times New Roman" w:cs="Times New Roman"/>
              <w:sz w:val="24"/>
            </w:rPr>
          </w:rPrChange>
        </w:rPr>
        <w:t xml:space="preserve">);   </w:t>
      </w:r>
      <w:r>
        <w:rPr>
          <w:rFonts w:ascii="Courier" w:hAnsi="Courier" w:cs="Times New Roman"/>
          <w:sz w:val="24"/>
          <w:rPrChange w:id="766" w:author="Nick Jackiw" w:date="2018-05-17T09:43:00Z">
            <w:rPr>
              <w:rFonts w:ascii="Times New Roman" w:hAnsi="Times New Roman" w:cs="Times New Roman"/>
              <w:sz w:val="24"/>
            </w:rPr>
          </w:rPrChange>
        </w:rPr>
        <w:t xml:space="preserve"> </w:t>
      </w:r>
      <w:r>
        <w:rPr>
          <w:rFonts w:ascii="Courier" w:hAnsi="Courier" w:cs="Times New Roman"/>
          <w:sz w:val="24"/>
          <w:rPrChange w:id="767" w:author="Nick Jackiw" w:date="2018-05-17T09:43:00Z">
            <w:rPr>
              <w:rFonts w:ascii="Times New Roman" w:hAnsi="Times New Roman" w:cs="Times New Roman"/>
              <w:sz w:val="24"/>
            </w:rPr>
          </w:rPrChange>
        </w:rPr>
        <w:t>delayMicroseconds</w:t>
      </w:r>
      <w:r>
        <w:rPr>
          <w:rFonts w:ascii="Courier" w:hAnsi="Courier" w:cs="Times New Roman"/>
          <w:sz w:val="24"/>
          <w:rPrChange w:id="768" w:author="Nick Jackiw" w:date="2018-05-17T09:43:00Z">
            <w:rPr>
              <w:rFonts w:ascii="Times New Roman" w:hAnsi="Times New Roman" w:cs="Times New Roman"/>
              <w:sz w:val="24"/>
            </w:rPr>
          </w:rPrChange>
        </w:rPr>
        <w:t>(2);</w:t>
      </w:r>
    </w:p>
    <w:p>
      <w:pPr>
        <w:rPr>
          <w:rFonts w:ascii="Courier" w:hAnsi="Courier" w:cs="Times New Roman"/>
          <w:sz w:val="24"/>
          <w:rPrChange w:id="769" w:author="Nick Jackiw" w:date="2018-05-17T09:43:00Z">
            <w:rPr>
              <w:rFonts w:ascii="Times New Roman" w:hAnsi="Times New Roman" w:cs="Times New Roman"/>
              <w:sz w:val="24"/>
            </w:rPr>
          </w:rPrChange>
        </w:rPr>
      </w:pPr>
    </w:p>
    <w:p>
      <w:pPr>
        <w:rPr>
          <w:rFonts w:ascii="Courier" w:hAnsi="Courier" w:cs="Times New Roman"/>
          <w:sz w:val="24"/>
          <w:rPrChange w:id="770" w:author="Nick Jackiw" w:date="2018-05-17T09:43:00Z">
            <w:rPr>
              <w:rFonts w:ascii="Times New Roman" w:hAnsi="Times New Roman" w:cs="Times New Roman"/>
              <w:sz w:val="24"/>
            </w:rPr>
          </w:rPrChange>
        </w:rPr>
      </w:pPr>
      <w:r>
        <w:rPr>
          <w:rFonts w:ascii="Courier" w:hAnsi="Courier" w:cs="Times New Roman"/>
          <w:sz w:val="24"/>
          <w:rPrChange w:id="771" w:author="Nick Jackiw" w:date="2018-05-17T09:43:00Z">
            <w:rPr>
              <w:rFonts w:ascii="Times New Roman" w:hAnsi="Times New Roman" w:cs="Times New Roman"/>
              <w:sz w:val="24"/>
            </w:rPr>
          </w:rPrChange>
        </w:rPr>
        <w:tab/>
      </w:r>
      <w:r>
        <w:rPr>
          <w:rFonts w:ascii="Courier" w:hAnsi="Courier" w:cs="Times New Roman"/>
          <w:sz w:val="24"/>
          <w:rPrChange w:id="772" w:author="Nick Jackiw" w:date="2018-05-17T09:43:00Z">
            <w:rPr>
              <w:rFonts w:ascii="Times New Roman" w:hAnsi="Times New Roman" w:cs="Times New Roman"/>
              <w:sz w:val="24"/>
            </w:rPr>
          </w:rPrChange>
        </w:rPr>
        <w:tab/>
      </w:r>
      <w:r>
        <w:rPr>
          <w:rFonts w:ascii="Courier" w:hAnsi="Courier" w:cs="Times New Roman"/>
          <w:sz w:val="24"/>
          <w:rPrChange w:id="773" w:author="Nick Jackiw" w:date="2018-05-17T09:43:00Z">
            <w:rPr>
              <w:rFonts w:ascii="Times New Roman" w:hAnsi="Times New Roman" w:cs="Times New Roman"/>
              <w:sz w:val="24"/>
            </w:rPr>
          </w:rPrChange>
        </w:rPr>
        <w:t>pinM</w:t>
      </w:r>
      <w:r>
        <w:rPr>
          <w:rFonts w:ascii="Courier" w:hAnsi="Courier" w:cs="Times New Roman"/>
          <w:sz w:val="24"/>
          <w:rPrChange w:id="774" w:author="Nick Jackiw" w:date="2018-05-17T09:43:00Z">
            <w:rPr>
              <w:rFonts w:ascii="Times New Roman" w:hAnsi="Times New Roman" w:cs="Times New Roman"/>
              <w:sz w:val="24"/>
            </w:rPr>
          </w:rPrChange>
        </w:rPr>
        <w:t>ode</w:t>
      </w:r>
      <w:r>
        <w:rPr>
          <w:rFonts w:ascii="Courier" w:hAnsi="Courier" w:cs="Times New Roman"/>
          <w:sz w:val="24"/>
          <w:rPrChange w:id="775" w:author="Nick Jackiw" w:date="2018-05-17T09:43:00Z">
            <w:rPr>
              <w:rFonts w:ascii="Times New Roman" w:hAnsi="Times New Roman" w:cs="Times New Roman"/>
              <w:sz w:val="24"/>
            </w:rPr>
          </w:rPrChange>
        </w:rPr>
        <w:t>(</w:t>
      </w:r>
      <w:r>
        <w:rPr>
          <w:rFonts w:ascii="Courier" w:hAnsi="Courier" w:cs="Times New Roman"/>
          <w:sz w:val="24"/>
          <w:rPrChange w:id="776" w:author="Nick Jackiw" w:date="2018-05-17T09:43:00Z">
            <w:rPr>
              <w:rFonts w:ascii="Times New Roman" w:hAnsi="Times New Roman" w:cs="Times New Roman"/>
              <w:sz w:val="24"/>
            </w:rPr>
          </w:rPrChange>
        </w:rPr>
        <w:t>ADC_DIO, INPUT);</w:t>
      </w:r>
    </w:p>
    <w:p>
      <w:pPr>
        <w:rPr>
          <w:rFonts w:ascii="Courier" w:hAnsi="Courier" w:cs="Times New Roman"/>
          <w:sz w:val="24"/>
          <w:rPrChange w:id="777" w:author="Nick Jackiw" w:date="2018-05-17T09:43:00Z">
            <w:rPr>
              <w:rFonts w:ascii="Times New Roman" w:hAnsi="Times New Roman" w:cs="Times New Roman"/>
              <w:sz w:val="24"/>
            </w:rPr>
          </w:rPrChange>
        </w:rPr>
      </w:pPr>
      <w:r>
        <w:rPr>
          <w:rFonts w:ascii="Courier" w:hAnsi="Courier" w:cs="Times New Roman"/>
          <w:sz w:val="24"/>
          <w:rPrChange w:id="778" w:author="Nick Jackiw" w:date="2018-05-17T09:43:00Z">
            <w:rPr>
              <w:rFonts w:ascii="Times New Roman" w:hAnsi="Times New Roman" w:cs="Times New Roman"/>
              <w:sz w:val="24"/>
            </w:rPr>
          </w:rPrChange>
        </w:rPr>
        <w:tab/>
      </w:r>
      <w:r>
        <w:rPr>
          <w:rFonts w:ascii="Courier" w:hAnsi="Courier" w:cs="Times New Roman"/>
          <w:sz w:val="24"/>
          <w:rPrChange w:id="779" w:author="Nick Jackiw" w:date="2018-05-17T09:43:00Z">
            <w:rPr>
              <w:rFonts w:ascii="Times New Roman" w:hAnsi="Times New Roman" w:cs="Times New Roman"/>
              <w:sz w:val="24"/>
            </w:rPr>
          </w:rPrChange>
        </w:rPr>
        <w:tab/>
      </w:r>
      <w:r>
        <w:rPr>
          <w:rFonts w:ascii="Courier" w:hAnsi="Courier" w:cs="Times New Roman"/>
          <w:sz w:val="24"/>
          <w:rPrChange w:id="780" w:author="Nick Jackiw" w:date="2018-05-17T09:43:00Z">
            <w:rPr>
              <w:rFonts w:ascii="Times New Roman" w:hAnsi="Times New Roman" w:cs="Times New Roman"/>
              <w:sz w:val="24"/>
            </w:rPr>
          </w:rPrChange>
        </w:rPr>
        <w:t xml:space="preserve">dat1=dat1&lt;&lt;1 | </w:t>
      </w:r>
      <w:r>
        <w:rPr>
          <w:rFonts w:ascii="Courier" w:hAnsi="Courier" w:cs="Times New Roman"/>
          <w:sz w:val="24"/>
          <w:rPrChange w:id="781" w:author="Nick Jackiw" w:date="2018-05-17T09:43:00Z">
            <w:rPr>
              <w:rFonts w:ascii="Times New Roman" w:hAnsi="Times New Roman" w:cs="Times New Roman"/>
              <w:sz w:val="24"/>
            </w:rPr>
          </w:rPrChange>
        </w:rPr>
        <w:t>digitalRead</w:t>
      </w:r>
      <w:r>
        <w:rPr>
          <w:rFonts w:ascii="Courier" w:hAnsi="Courier" w:cs="Times New Roman"/>
          <w:sz w:val="24"/>
          <w:rPrChange w:id="782" w:author="Nick Jackiw" w:date="2018-05-17T09:43:00Z">
            <w:rPr>
              <w:rFonts w:ascii="Times New Roman" w:hAnsi="Times New Roman" w:cs="Times New Roman"/>
              <w:sz w:val="24"/>
            </w:rPr>
          </w:rPrChange>
        </w:rPr>
        <w:t>(ADC_DIO);</w:t>
      </w:r>
    </w:p>
    <w:p>
      <w:pPr>
        <w:rPr>
          <w:rFonts w:ascii="Courier" w:hAnsi="Courier" w:cs="Times New Roman"/>
          <w:sz w:val="24"/>
          <w:rPrChange w:id="783" w:author="Nick Jackiw" w:date="2018-05-17T09:43:00Z">
            <w:rPr>
              <w:rFonts w:ascii="Times New Roman" w:hAnsi="Times New Roman" w:cs="Times New Roman"/>
              <w:sz w:val="24"/>
            </w:rPr>
          </w:rPrChange>
        </w:rPr>
      </w:pPr>
      <w:r>
        <w:rPr>
          <w:rFonts w:ascii="Courier" w:hAnsi="Courier" w:cs="Times New Roman"/>
          <w:sz w:val="24"/>
          <w:rPrChange w:id="784" w:author="Nick Jackiw" w:date="2018-05-17T09:43:00Z">
            <w:rPr>
              <w:rFonts w:ascii="Times New Roman" w:hAnsi="Times New Roman" w:cs="Times New Roman"/>
              <w:sz w:val="24"/>
            </w:rPr>
          </w:rPrChange>
        </w:rPr>
        <w:tab/>
      </w:r>
      <w:r>
        <w:rPr>
          <w:rFonts w:ascii="Courier" w:hAnsi="Courier" w:cs="Times New Roman"/>
          <w:sz w:val="24"/>
          <w:rPrChange w:id="785" w:author="Nick Jackiw" w:date="2018-05-17T09:43:00Z">
            <w:rPr>
              <w:rFonts w:ascii="Times New Roman" w:hAnsi="Times New Roman" w:cs="Times New Roman"/>
              <w:sz w:val="24"/>
            </w:rPr>
          </w:rPrChange>
        </w:rPr>
        <w:t>}</w:t>
      </w:r>
    </w:p>
    <w:p>
      <w:pPr>
        <w:rPr>
          <w:rFonts w:ascii="Courier" w:hAnsi="Courier" w:cs="Times New Roman"/>
          <w:sz w:val="24"/>
          <w:rPrChange w:id="786" w:author="Nick Jackiw" w:date="2018-05-17T09:43:00Z">
            <w:rPr>
              <w:rFonts w:ascii="Times New Roman" w:hAnsi="Times New Roman" w:cs="Times New Roman"/>
              <w:sz w:val="24"/>
            </w:rPr>
          </w:rPrChange>
        </w:rPr>
      </w:pPr>
      <w:r>
        <w:rPr>
          <w:rFonts w:ascii="Courier" w:hAnsi="Courier" w:cs="Times New Roman"/>
          <w:sz w:val="24"/>
          <w:rPrChange w:id="787" w:author="Nick Jackiw" w:date="2018-05-17T09:43:00Z">
            <w:rPr>
              <w:rFonts w:ascii="Times New Roman" w:hAnsi="Times New Roman" w:cs="Times New Roman"/>
              <w:sz w:val="24"/>
            </w:rPr>
          </w:rPrChange>
        </w:rPr>
        <w:tab/>
      </w:r>
    </w:p>
    <w:p>
      <w:pPr>
        <w:rPr>
          <w:rFonts w:ascii="Courier" w:hAnsi="Courier" w:cs="Times New Roman"/>
          <w:sz w:val="24"/>
          <w:rPrChange w:id="788" w:author="Nick Jackiw" w:date="2018-05-17T09:43:00Z">
            <w:rPr>
              <w:rFonts w:ascii="Times New Roman" w:hAnsi="Times New Roman" w:cs="Times New Roman"/>
              <w:sz w:val="24"/>
            </w:rPr>
          </w:rPrChange>
        </w:rPr>
      </w:pPr>
      <w:r>
        <w:rPr>
          <w:rFonts w:ascii="Courier" w:hAnsi="Courier" w:cs="Times New Roman"/>
          <w:sz w:val="24"/>
          <w:rPrChange w:id="789" w:author="Nick Jackiw" w:date="2018-05-17T09:43:00Z">
            <w:rPr>
              <w:rFonts w:ascii="Times New Roman" w:hAnsi="Times New Roman" w:cs="Times New Roman"/>
              <w:sz w:val="24"/>
            </w:rPr>
          </w:rPrChange>
        </w:rPr>
        <w:tab/>
      </w:r>
      <w:r>
        <w:rPr>
          <w:rFonts w:ascii="Courier" w:hAnsi="Courier" w:cs="Times New Roman"/>
          <w:sz w:val="24"/>
          <w:rPrChange w:id="790" w:author="Nick Jackiw" w:date="2018-05-17T09:43:00Z">
            <w:rPr>
              <w:rFonts w:ascii="Times New Roman" w:hAnsi="Times New Roman" w:cs="Times New Roman"/>
              <w:sz w:val="24"/>
            </w:rPr>
          </w:rPrChange>
        </w:rPr>
        <w:t>for(</w:t>
      </w:r>
      <w:r>
        <w:rPr>
          <w:rFonts w:ascii="Courier" w:hAnsi="Courier" w:cs="Times New Roman"/>
          <w:sz w:val="24"/>
          <w:rPrChange w:id="791" w:author="Nick Jackiw" w:date="2018-05-17T09:43:00Z">
            <w:rPr>
              <w:rFonts w:ascii="Times New Roman" w:hAnsi="Times New Roman" w:cs="Times New Roman"/>
              <w:sz w:val="24"/>
            </w:rPr>
          </w:rPrChange>
        </w:rPr>
        <w:t>i</w:t>
      </w:r>
      <w:r>
        <w:rPr>
          <w:rFonts w:ascii="Courier" w:hAnsi="Courier" w:cs="Times New Roman"/>
          <w:sz w:val="24"/>
          <w:rPrChange w:id="792" w:author="Nick Jackiw" w:date="2018-05-17T09:43:00Z">
            <w:rPr>
              <w:rFonts w:ascii="Times New Roman" w:hAnsi="Times New Roman" w:cs="Times New Roman"/>
              <w:sz w:val="24"/>
            </w:rPr>
          </w:rPrChange>
        </w:rPr>
        <w:t>=</w:t>
      </w:r>
      <w:r>
        <w:rPr>
          <w:rFonts w:ascii="Courier" w:hAnsi="Courier" w:cs="Times New Roman"/>
          <w:sz w:val="24"/>
          <w:rPrChange w:id="793" w:author="Nick Jackiw" w:date="2018-05-17T09:43:00Z">
            <w:rPr>
              <w:rFonts w:ascii="Times New Roman" w:hAnsi="Times New Roman" w:cs="Times New Roman"/>
              <w:sz w:val="24"/>
            </w:rPr>
          </w:rPrChange>
        </w:rPr>
        <w:t>0;i</w:t>
      </w:r>
      <w:r>
        <w:rPr>
          <w:rFonts w:ascii="Courier" w:hAnsi="Courier" w:cs="Times New Roman"/>
          <w:sz w:val="24"/>
          <w:rPrChange w:id="794" w:author="Nick Jackiw" w:date="2018-05-17T09:43:00Z">
            <w:rPr>
              <w:rFonts w:ascii="Times New Roman" w:hAnsi="Times New Roman" w:cs="Times New Roman"/>
              <w:sz w:val="24"/>
            </w:rPr>
          </w:rPrChange>
        </w:rPr>
        <w:t>&lt;8;i++)</w:t>
      </w:r>
    </w:p>
    <w:p>
      <w:pPr>
        <w:rPr>
          <w:rFonts w:ascii="Courier" w:hAnsi="Courier" w:cs="Times New Roman"/>
          <w:sz w:val="24"/>
          <w:rPrChange w:id="795" w:author="Nick Jackiw" w:date="2018-05-17T09:43:00Z">
            <w:rPr>
              <w:rFonts w:ascii="Times New Roman" w:hAnsi="Times New Roman" w:cs="Times New Roman"/>
              <w:sz w:val="24"/>
            </w:rPr>
          </w:rPrChange>
        </w:rPr>
      </w:pPr>
      <w:r>
        <w:rPr>
          <w:rFonts w:ascii="Courier" w:hAnsi="Courier" w:cs="Times New Roman"/>
          <w:sz w:val="24"/>
          <w:rPrChange w:id="796" w:author="Nick Jackiw" w:date="2018-05-17T09:43:00Z">
            <w:rPr>
              <w:rFonts w:ascii="Times New Roman" w:hAnsi="Times New Roman" w:cs="Times New Roman"/>
              <w:sz w:val="24"/>
            </w:rPr>
          </w:rPrChange>
        </w:rPr>
        <w:tab/>
      </w:r>
      <w:r>
        <w:rPr>
          <w:rFonts w:ascii="Courier" w:hAnsi="Courier" w:cs="Times New Roman"/>
          <w:sz w:val="24"/>
          <w:rPrChange w:id="797" w:author="Nick Jackiw" w:date="2018-05-17T09:43:00Z">
            <w:rPr>
              <w:rFonts w:ascii="Times New Roman" w:hAnsi="Times New Roman" w:cs="Times New Roman"/>
              <w:sz w:val="24"/>
            </w:rPr>
          </w:rPrChange>
        </w:rPr>
        <w:t>{</w:t>
      </w:r>
    </w:p>
    <w:p>
      <w:pPr>
        <w:rPr>
          <w:rFonts w:ascii="Courier" w:hAnsi="Courier" w:cs="Times New Roman"/>
          <w:sz w:val="24"/>
          <w:rPrChange w:id="798" w:author="Nick Jackiw" w:date="2018-05-17T09:43:00Z">
            <w:rPr>
              <w:rFonts w:ascii="Times New Roman" w:hAnsi="Times New Roman" w:cs="Times New Roman"/>
              <w:sz w:val="24"/>
            </w:rPr>
          </w:rPrChange>
        </w:rPr>
      </w:pPr>
      <w:r>
        <w:rPr>
          <w:rFonts w:ascii="Courier" w:hAnsi="Courier" w:cs="Times New Roman"/>
          <w:sz w:val="24"/>
          <w:rPrChange w:id="799" w:author="Nick Jackiw" w:date="2018-05-17T09:43:00Z">
            <w:rPr>
              <w:rFonts w:ascii="Times New Roman" w:hAnsi="Times New Roman" w:cs="Times New Roman"/>
              <w:sz w:val="24"/>
            </w:rPr>
          </w:rPrChange>
        </w:rPr>
        <w:tab/>
      </w:r>
      <w:r>
        <w:rPr>
          <w:rFonts w:ascii="Courier" w:hAnsi="Courier" w:cs="Times New Roman"/>
          <w:sz w:val="24"/>
          <w:rPrChange w:id="800" w:author="Nick Jackiw" w:date="2018-05-17T09:43:00Z">
            <w:rPr>
              <w:rFonts w:ascii="Times New Roman" w:hAnsi="Times New Roman" w:cs="Times New Roman"/>
              <w:sz w:val="24"/>
            </w:rPr>
          </w:rPrChange>
        </w:rPr>
        <w:tab/>
      </w:r>
      <w:r>
        <w:rPr>
          <w:rFonts w:ascii="Courier" w:hAnsi="Courier" w:cs="Times New Roman"/>
          <w:sz w:val="24"/>
          <w:rPrChange w:id="801" w:author="Nick Jackiw" w:date="2018-05-17T09:43:00Z">
            <w:rPr>
              <w:rFonts w:ascii="Times New Roman" w:hAnsi="Times New Roman" w:cs="Times New Roman"/>
              <w:sz w:val="24"/>
            </w:rPr>
          </w:rPrChange>
        </w:rPr>
        <w:t xml:space="preserve">dat2 = </w:t>
      </w:r>
      <w:r>
        <w:rPr>
          <w:rFonts w:ascii="Courier" w:hAnsi="Courier" w:cs="Times New Roman"/>
          <w:sz w:val="24"/>
          <w:rPrChange w:id="802" w:author="Nick Jackiw" w:date="2018-05-17T09:43:00Z">
            <w:rPr>
              <w:rFonts w:ascii="Times New Roman" w:hAnsi="Times New Roman" w:cs="Times New Roman"/>
              <w:sz w:val="24"/>
            </w:rPr>
          </w:rPrChange>
        </w:rPr>
        <w:t>dat2</w:t>
      </w:r>
      <w:r>
        <w:rPr>
          <w:rFonts w:ascii="Courier" w:hAnsi="Courier" w:cs="Times New Roman"/>
          <w:sz w:val="24"/>
          <w:rPrChange w:id="803" w:author="Nick Jackiw" w:date="2018-05-17T09:43:00Z">
            <w:rPr>
              <w:rFonts w:ascii="Times New Roman" w:hAnsi="Times New Roman" w:cs="Times New Roman"/>
              <w:sz w:val="24"/>
            </w:rPr>
          </w:rPrChange>
        </w:rPr>
        <w:t xml:space="preserve"> | ((</w:t>
      </w:r>
      <w:r>
        <w:rPr>
          <w:rFonts w:ascii="Courier" w:hAnsi="Courier" w:cs="Times New Roman"/>
          <w:sz w:val="24"/>
          <w:rPrChange w:id="804" w:author="Nick Jackiw" w:date="2018-05-17T09:43:00Z">
            <w:rPr>
              <w:rFonts w:ascii="Times New Roman" w:hAnsi="Times New Roman" w:cs="Times New Roman"/>
              <w:sz w:val="24"/>
            </w:rPr>
          </w:rPrChange>
        </w:rPr>
        <w:t>uchar</w:t>
      </w:r>
      <w:r>
        <w:rPr>
          <w:rFonts w:ascii="Courier" w:hAnsi="Courier" w:cs="Times New Roman"/>
          <w:sz w:val="24"/>
          <w:rPrChange w:id="805" w:author="Nick Jackiw" w:date="2018-05-17T09:43:00Z">
            <w:rPr>
              <w:rFonts w:ascii="Times New Roman" w:hAnsi="Times New Roman" w:cs="Times New Roman"/>
              <w:sz w:val="24"/>
            </w:rPr>
          </w:rPrChange>
        </w:rPr>
        <w:t>)(</w:t>
      </w:r>
      <w:r>
        <w:rPr>
          <w:rFonts w:ascii="Courier" w:hAnsi="Courier" w:cs="Times New Roman"/>
          <w:sz w:val="24"/>
          <w:rPrChange w:id="806" w:author="Nick Jackiw" w:date="2018-05-17T09:43:00Z">
            <w:rPr>
              <w:rFonts w:ascii="Times New Roman" w:hAnsi="Times New Roman" w:cs="Times New Roman"/>
              <w:sz w:val="24"/>
            </w:rPr>
          </w:rPrChange>
        </w:rPr>
        <w:t>digitalRead</w:t>
      </w:r>
      <w:r>
        <w:rPr>
          <w:rFonts w:ascii="Courier" w:hAnsi="Courier" w:cs="Times New Roman"/>
          <w:sz w:val="24"/>
          <w:rPrChange w:id="807" w:author="Nick Jackiw" w:date="2018-05-17T09:43:00Z">
            <w:rPr>
              <w:rFonts w:ascii="Times New Roman" w:hAnsi="Times New Roman" w:cs="Times New Roman"/>
              <w:sz w:val="24"/>
            </w:rPr>
          </w:rPrChange>
        </w:rPr>
        <w:t>(ADC_DIO</w:t>
      </w:r>
      <w:r>
        <w:rPr>
          <w:rFonts w:ascii="Courier" w:hAnsi="Courier" w:cs="Times New Roman"/>
          <w:sz w:val="24"/>
          <w:rPrChange w:id="808" w:author="Nick Jackiw" w:date="2018-05-17T09:43:00Z">
            <w:rPr>
              <w:rFonts w:ascii="Times New Roman" w:hAnsi="Times New Roman" w:cs="Times New Roman"/>
              <w:sz w:val="24"/>
            </w:rPr>
          </w:rPrChange>
        </w:rPr>
        <w:t>))&lt;</w:t>
      </w:r>
      <w:r>
        <w:rPr>
          <w:rFonts w:ascii="Courier" w:hAnsi="Courier" w:cs="Times New Roman"/>
          <w:sz w:val="24"/>
          <w:rPrChange w:id="809" w:author="Nick Jackiw" w:date="2018-05-17T09:43:00Z">
            <w:rPr>
              <w:rFonts w:ascii="Times New Roman" w:hAnsi="Times New Roman" w:cs="Times New Roman"/>
              <w:sz w:val="24"/>
            </w:rPr>
          </w:rPrChange>
        </w:rPr>
        <w:t>&lt;</w:t>
      </w:r>
      <w:r>
        <w:rPr>
          <w:rFonts w:ascii="Courier" w:hAnsi="Courier" w:cs="Times New Roman"/>
          <w:sz w:val="24"/>
          <w:rPrChange w:id="810" w:author="Nick Jackiw" w:date="2018-05-17T09:43:00Z">
            <w:rPr>
              <w:rFonts w:ascii="Times New Roman" w:hAnsi="Times New Roman" w:cs="Times New Roman"/>
              <w:sz w:val="24"/>
            </w:rPr>
          </w:rPrChange>
        </w:rPr>
        <w:t>i</w:t>
      </w:r>
      <w:r>
        <w:rPr>
          <w:rFonts w:ascii="Courier" w:hAnsi="Courier" w:cs="Times New Roman"/>
          <w:sz w:val="24"/>
          <w:rPrChange w:id="811" w:author="Nick Jackiw" w:date="2018-05-17T09:43:00Z">
            <w:rPr>
              <w:rFonts w:ascii="Times New Roman" w:hAnsi="Times New Roman" w:cs="Times New Roman"/>
              <w:sz w:val="24"/>
            </w:rPr>
          </w:rPrChange>
        </w:rPr>
        <w:t>);</w:t>
      </w:r>
    </w:p>
    <w:p>
      <w:pPr>
        <w:rPr>
          <w:rFonts w:ascii="Courier" w:hAnsi="Courier" w:cs="Times New Roman"/>
          <w:sz w:val="24"/>
          <w:rPrChange w:id="812" w:author="Nick Jackiw" w:date="2018-05-17T09:43:00Z">
            <w:rPr>
              <w:rFonts w:ascii="Times New Roman" w:hAnsi="Times New Roman" w:cs="Times New Roman"/>
              <w:sz w:val="24"/>
            </w:rPr>
          </w:rPrChange>
        </w:rPr>
      </w:pPr>
      <w:r>
        <w:rPr>
          <w:rFonts w:ascii="Courier" w:hAnsi="Courier" w:cs="Times New Roman"/>
          <w:sz w:val="24"/>
          <w:rPrChange w:id="813" w:author="Nick Jackiw" w:date="2018-05-17T09:43:00Z">
            <w:rPr>
              <w:rFonts w:ascii="Times New Roman" w:hAnsi="Times New Roman" w:cs="Times New Roman"/>
              <w:sz w:val="24"/>
            </w:rPr>
          </w:rPrChange>
        </w:rPr>
        <w:tab/>
      </w:r>
      <w:r>
        <w:rPr>
          <w:rFonts w:ascii="Courier" w:hAnsi="Courier" w:cs="Times New Roman"/>
          <w:sz w:val="24"/>
          <w:rPrChange w:id="814" w:author="Nick Jackiw" w:date="2018-05-17T09:43:00Z">
            <w:rPr>
              <w:rFonts w:ascii="Times New Roman" w:hAnsi="Times New Roman" w:cs="Times New Roman"/>
              <w:sz w:val="24"/>
            </w:rPr>
          </w:rPrChange>
        </w:rPr>
        <w:tab/>
      </w:r>
      <w:r>
        <w:rPr>
          <w:rFonts w:ascii="Courier" w:hAnsi="Courier" w:cs="Times New Roman"/>
          <w:sz w:val="24"/>
          <w:rPrChange w:id="815" w:author="Nick Jackiw" w:date="2018-05-17T09:43:00Z">
            <w:rPr>
              <w:rFonts w:ascii="Times New Roman" w:hAnsi="Times New Roman" w:cs="Times New Roman"/>
              <w:sz w:val="24"/>
            </w:rPr>
          </w:rPrChange>
        </w:rPr>
        <w:t>digitalWrite</w:t>
      </w:r>
      <w:r>
        <w:rPr>
          <w:rFonts w:ascii="Courier" w:hAnsi="Courier" w:cs="Times New Roman"/>
          <w:sz w:val="24"/>
          <w:rPrChange w:id="816" w:author="Nick Jackiw" w:date="2018-05-17T09:43:00Z">
            <w:rPr>
              <w:rFonts w:ascii="Times New Roman" w:hAnsi="Times New Roman" w:cs="Times New Roman"/>
              <w:sz w:val="24"/>
            </w:rPr>
          </w:rPrChange>
        </w:rPr>
        <w:t xml:space="preserve">(ADC_CLK,1); </w:t>
      </w:r>
      <w:r>
        <w:rPr>
          <w:rFonts w:ascii="Courier" w:hAnsi="Courier" w:cs="Times New Roman"/>
          <w:sz w:val="24"/>
          <w:rPrChange w:id="817" w:author="Nick Jackiw" w:date="2018-05-17T09:43:00Z">
            <w:rPr>
              <w:rFonts w:ascii="Times New Roman" w:hAnsi="Times New Roman" w:cs="Times New Roman"/>
              <w:sz w:val="24"/>
            </w:rPr>
          </w:rPrChange>
        </w:rPr>
        <w:tab/>
      </w:r>
      <w:r>
        <w:rPr>
          <w:rFonts w:ascii="Courier" w:hAnsi="Courier" w:cs="Times New Roman"/>
          <w:sz w:val="24"/>
          <w:rPrChange w:id="818" w:author="Nick Jackiw" w:date="2018-05-17T09:43:00Z">
            <w:rPr>
              <w:rFonts w:ascii="Times New Roman" w:hAnsi="Times New Roman" w:cs="Times New Roman"/>
              <w:sz w:val="24"/>
            </w:rPr>
          </w:rPrChange>
        </w:rPr>
        <w:t>delayMicroseconds</w:t>
      </w:r>
      <w:r>
        <w:rPr>
          <w:rFonts w:ascii="Courier" w:hAnsi="Courier" w:cs="Times New Roman"/>
          <w:sz w:val="24"/>
          <w:rPrChange w:id="819" w:author="Nick Jackiw" w:date="2018-05-17T09:43:00Z">
            <w:rPr>
              <w:rFonts w:ascii="Times New Roman" w:hAnsi="Times New Roman" w:cs="Times New Roman"/>
              <w:sz w:val="24"/>
            </w:rPr>
          </w:rPrChange>
        </w:rPr>
        <w:t>(</w:t>
      </w:r>
      <w:r>
        <w:rPr>
          <w:rFonts w:ascii="Courier" w:hAnsi="Courier" w:cs="Times New Roman"/>
          <w:sz w:val="24"/>
          <w:rPrChange w:id="820" w:author="Nick Jackiw" w:date="2018-05-17T09:43:00Z">
            <w:rPr>
              <w:rFonts w:ascii="Times New Roman" w:hAnsi="Times New Roman" w:cs="Times New Roman"/>
              <w:sz w:val="24"/>
            </w:rPr>
          </w:rPrChange>
        </w:rPr>
        <w:t>2);</w:t>
      </w:r>
    </w:p>
    <w:p>
      <w:pPr>
        <w:rPr>
          <w:rFonts w:ascii="Courier" w:hAnsi="Courier" w:cs="Times New Roman"/>
          <w:sz w:val="24"/>
          <w:rPrChange w:id="821" w:author="Nick Jackiw" w:date="2018-05-17T09:43:00Z">
            <w:rPr>
              <w:rFonts w:ascii="Times New Roman" w:hAnsi="Times New Roman" w:cs="Times New Roman"/>
              <w:sz w:val="24"/>
            </w:rPr>
          </w:rPrChange>
        </w:rPr>
      </w:pPr>
      <w:r>
        <w:rPr>
          <w:rFonts w:ascii="Courier" w:hAnsi="Courier" w:cs="Times New Roman"/>
          <w:sz w:val="24"/>
          <w:rPrChange w:id="822" w:author="Nick Jackiw" w:date="2018-05-17T09:43:00Z">
            <w:rPr>
              <w:rFonts w:ascii="Times New Roman" w:hAnsi="Times New Roman" w:cs="Times New Roman"/>
              <w:sz w:val="24"/>
            </w:rPr>
          </w:rPrChange>
        </w:rPr>
        <w:tab/>
      </w:r>
      <w:r>
        <w:rPr>
          <w:rFonts w:ascii="Courier" w:hAnsi="Courier" w:cs="Times New Roman"/>
          <w:sz w:val="24"/>
          <w:rPrChange w:id="823" w:author="Nick Jackiw" w:date="2018-05-17T09:43:00Z">
            <w:rPr>
              <w:rFonts w:ascii="Times New Roman" w:hAnsi="Times New Roman" w:cs="Times New Roman"/>
              <w:sz w:val="24"/>
            </w:rPr>
          </w:rPrChange>
        </w:rPr>
        <w:tab/>
      </w:r>
      <w:r>
        <w:rPr>
          <w:rFonts w:ascii="Courier" w:hAnsi="Courier" w:cs="Times New Roman"/>
          <w:sz w:val="24"/>
          <w:rPrChange w:id="824" w:author="Nick Jackiw" w:date="2018-05-17T09:43:00Z">
            <w:rPr>
              <w:rFonts w:ascii="Times New Roman" w:hAnsi="Times New Roman" w:cs="Times New Roman"/>
              <w:sz w:val="24"/>
            </w:rPr>
          </w:rPrChange>
        </w:rPr>
        <w:t>digitalWrite</w:t>
      </w:r>
      <w:r>
        <w:rPr>
          <w:rFonts w:ascii="Courier" w:hAnsi="Courier" w:cs="Times New Roman"/>
          <w:sz w:val="24"/>
          <w:rPrChange w:id="825" w:author="Nick Jackiw" w:date="2018-05-17T09:43:00Z">
            <w:rPr>
              <w:rFonts w:ascii="Times New Roman" w:hAnsi="Times New Roman" w:cs="Times New Roman"/>
              <w:sz w:val="24"/>
            </w:rPr>
          </w:rPrChange>
        </w:rPr>
        <w:t>(ADC_CLK,0</w:t>
      </w:r>
      <w:r>
        <w:rPr>
          <w:rFonts w:ascii="Courier" w:hAnsi="Courier" w:cs="Times New Roman"/>
          <w:sz w:val="24"/>
          <w:rPrChange w:id="826" w:author="Nick Jackiw" w:date="2018-05-17T09:43:00Z">
            <w:rPr>
              <w:rFonts w:ascii="Times New Roman" w:hAnsi="Times New Roman" w:cs="Times New Roman"/>
              <w:sz w:val="24"/>
            </w:rPr>
          </w:rPrChange>
        </w:rPr>
        <w:t xml:space="preserve">);   </w:t>
      </w:r>
      <w:r>
        <w:rPr>
          <w:rFonts w:ascii="Courier" w:hAnsi="Courier" w:cs="Times New Roman"/>
          <w:sz w:val="24"/>
          <w:rPrChange w:id="827" w:author="Nick Jackiw" w:date="2018-05-17T09:43:00Z">
            <w:rPr>
              <w:rFonts w:ascii="Times New Roman" w:hAnsi="Times New Roman" w:cs="Times New Roman"/>
              <w:sz w:val="24"/>
            </w:rPr>
          </w:rPrChange>
        </w:rPr>
        <w:t xml:space="preserve"> </w:t>
      </w:r>
      <w:r>
        <w:rPr>
          <w:rFonts w:ascii="Courier" w:hAnsi="Courier" w:cs="Times New Roman"/>
          <w:sz w:val="24"/>
          <w:rPrChange w:id="828" w:author="Nick Jackiw" w:date="2018-05-17T09:43:00Z">
            <w:rPr>
              <w:rFonts w:ascii="Times New Roman" w:hAnsi="Times New Roman" w:cs="Times New Roman"/>
              <w:sz w:val="24"/>
            </w:rPr>
          </w:rPrChange>
        </w:rPr>
        <w:t>delayMicroseconds</w:t>
      </w:r>
      <w:r>
        <w:rPr>
          <w:rFonts w:ascii="Courier" w:hAnsi="Courier" w:cs="Times New Roman"/>
          <w:sz w:val="24"/>
          <w:rPrChange w:id="829" w:author="Nick Jackiw" w:date="2018-05-17T09:43:00Z">
            <w:rPr>
              <w:rFonts w:ascii="Times New Roman" w:hAnsi="Times New Roman" w:cs="Times New Roman"/>
              <w:sz w:val="24"/>
            </w:rPr>
          </w:rPrChange>
        </w:rPr>
        <w:t>(2);</w:t>
      </w:r>
    </w:p>
    <w:p>
      <w:pPr>
        <w:rPr>
          <w:rFonts w:ascii="Courier" w:hAnsi="Courier" w:cs="Times New Roman"/>
          <w:sz w:val="24"/>
          <w:rPrChange w:id="830" w:author="Nick Jackiw" w:date="2018-05-17T09:43:00Z">
            <w:rPr>
              <w:rFonts w:ascii="Times New Roman" w:hAnsi="Times New Roman" w:cs="Times New Roman"/>
              <w:sz w:val="24"/>
            </w:rPr>
          </w:rPrChange>
        </w:rPr>
      </w:pPr>
      <w:r>
        <w:rPr>
          <w:rFonts w:ascii="Courier" w:hAnsi="Courier" w:cs="Times New Roman"/>
          <w:sz w:val="24"/>
          <w:rPrChange w:id="831" w:author="Nick Jackiw" w:date="2018-05-17T09:43:00Z">
            <w:rPr>
              <w:rFonts w:ascii="Times New Roman" w:hAnsi="Times New Roman" w:cs="Times New Roman"/>
              <w:sz w:val="24"/>
            </w:rPr>
          </w:rPrChange>
        </w:rPr>
        <w:tab/>
      </w:r>
      <w:r>
        <w:rPr>
          <w:rFonts w:ascii="Courier" w:hAnsi="Courier" w:cs="Times New Roman"/>
          <w:sz w:val="24"/>
          <w:rPrChange w:id="832" w:author="Nick Jackiw" w:date="2018-05-17T09:43:00Z">
            <w:rPr>
              <w:rFonts w:ascii="Times New Roman" w:hAnsi="Times New Roman" w:cs="Times New Roman"/>
              <w:sz w:val="24"/>
            </w:rPr>
          </w:rPrChange>
        </w:rPr>
        <w:t>}</w:t>
      </w:r>
    </w:p>
    <w:p>
      <w:pPr>
        <w:rPr>
          <w:rFonts w:ascii="Courier" w:hAnsi="Courier" w:cs="Times New Roman"/>
          <w:sz w:val="24"/>
          <w:rPrChange w:id="833" w:author="Nick Jackiw" w:date="2018-05-17T09:43:00Z">
            <w:rPr>
              <w:rFonts w:ascii="Times New Roman" w:hAnsi="Times New Roman" w:cs="Times New Roman"/>
              <w:sz w:val="24"/>
            </w:rPr>
          </w:rPrChange>
        </w:rPr>
      </w:pPr>
    </w:p>
    <w:p>
      <w:pPr>
        <w:rPr>
          <w:rFonts w:ascii="Courier" w:hAnsi="Courier" w:cs="Times New Roman"/>
          <w:sz w:val="24"/>
          <w:rPrChange w:id="834" w:author="Nick Jackiw" w:date="2018-05-17T09:43:00Z">
            <w:rPr>
              <w:rFonts w:ascii="Times New Roman" w:hAnsi="Times New Roman" w:cs="Times New Roman"/>
              <w:sz w:val="24"/>
            </w:rPr>
          </w:rPrChange>
        </w:rPr>
      </w:pPr>
      <w:r>
        <w:rPr>
          <w:rFonts w:ascii="Courier" w:hAnsi="Courier" w:cs="Times New Roman"/>
          <w:sz w:val="24"/>
          <w:rPrChange w:id="835" w:author="Nick Jackiw" w:date="2018-05-17T09:43:00Z">
            <w:rPr>
              <w:rFonts w:ascii="Times New Roman" w:hAnsi="Times New Roman" w:cs="Times New Roman"/>
              <w:sz w:val="24"/>
            </w:rPr>
          </w:rPrChange>
        </w:rPr>
        <w:tab/>
      </w:r>
      <w:r>
        <w:rPr>
          <w:rFonts w:ascii="Courier" w:hAnsi="Courier" w:cs="Times New Roman"/>
          <w:sz w:val="24"/>
          <w:rPrChange w:id="836" w:author="Nick Jackiw" w:date="2018-05-17T09:43:00Z">
            <w:rPr>
              <w:rFonts w:ascii="Times New Roman" w:hAnsi="Times New Roman" w:cs="Times New Roman"/>
              <w:sz w:val="24"/>
            </w:rPr>
          </w:rPrChange>
        </w:rPr>
        <w:t>digitalWrite</w:t>
      </w:r>
      <w:r>
        <w:rPr>
          <w:rFonts w:ascii="Courier" w:hAnsi="Courier" w:cs="Times New Roman"/>
          <w:sz w:val="24"/>
          <w:rPrChange w:id="837" w:author="Nick Jackiw" w:date="2018-05-17T09:43:00Z">
            <w:rPr>
              <w:rFonts w:ascii="Times New Roman" w:hAnsi="Times New Roman" w:cs="Times New Roman"/>
              <w:sz w:val="24"/>
            </w:rPr>
          </w:rPrChange>
        </w:rPr>
        <w:t>(ADC_CS,1);</w:t>
      </w:r>
    </w:p>
    <w:p>
      <w:pPr>
        <w:rPr>
          <w:rFonts w:ascii="Courier" w:hAnsi="Courier" w:cs="Times New Roman"/>
          <w:sz w:val="24"/>
          <w:rPrChange w:id="838" w:author="Nick Jackiw" w:date="2018-05-17T09:43:00Z">
            <w:rPr>
              <w:rFonts w:ascii="Times New Roman" w:hAnsi="Times New Roman" w:cs="Times New Roman"/>
              <w:sz w:val="24"/>
            </w:rPr>
          </w:rPrChange>
        </w:rPr>
      </w:pPr>
      <w:r>
        <w:rPr>
          <w:rFonts w:ascii="Courier" w:hAnsi="Courier" w:cs="Times New Roman"/>
          <w:sz w:val="24"/>
          <w:rPrChange w:id="839" w:author="Nick Jackiw" w:date="2018-05-17T09:43:00Z">
            <w:rPr>
              <w:rFonts w:ascii="Times New Roman" w:hAnsi="Times New Roman" w:cs="Times New Roman"/>
              <w:sz w:val="24"/>
            </w:rPr>
          </w:rPrChange>
        </w:rPr>
        <w:tab/>
      </w:r>
      <w:r>
        <w:rPr>
          <w:rFonts w:ascii="Courier" w:hAnsi="Courier" w:cs="Times New Roman"/>
          <w:sz w:val="24"/>
          <w:rPrChange w:id="840" w:author="Nick Jackiw" w:date="2018-05-17T09:43:00Z">
            <w:rPr>
              <w:rFonts w:ascii="Times New Roman" w:hAnsi="Times New Roman" w:cs="Times New Roman"/>
              <w:sz w:val="24"/>
            </w:rPr>
          </w:rPrChange>
        </w:rPr>
        <w:t>pinMode</w:t>
      </w:r>
      <w:r>
        <w:rPr>
          <w:rFonts w:ascii="Courier" w:hAnsi="Courier" w:cs="Times New Roman"/>
          <w:sz w:val="24"/>
          <w:rPrChange w:id="841" w:author="Nick Jackiw" w:date="2018-05-17T09:43:00Z">
            <w:rPr>
              <w:rFonts w:ascii="Times New Roman" w:hAnsi="Times New Roman" w:cs="Times New Roman"/>
              <w:sz w:val="24"/>
            </w:rPr>
          </w:rPrChange>
        </w:rPr>
        <w:t>(</w:t>
      </w:r>
      <w:r>
        <w:rPr>
          <w:rFonts w:ascii="Courier" w:hAnsi="Courier" w:cs="Times New Roman"/>
          <w:sz w:val="24"/>
          <w:rPrChange w:id="842" w:author="Nick Jackiw" w:date="2018-05-17T09:43:00Z">
            <w:rPr>
              <w:rFonts w:ascii="Times New Roman" w:hAnsi="Times New Roman" w:cs="Times New Roman"/>
              <w:sz w:val="24"/>
            </w:rPr>
          </w:rPrChange>
        </w:rPr>
        <w:t>ADC_DIO, OUTPUT);</w:t>
      </w:r>
    </w:p>
    <w:p>
      <w:pPr>
        <w:rPr>
          <w:rFonts w:ascii="Courier" w:hAnsi="Courier" w:cs="Times New Roman"/>
          <w:sz w:val="24"/>
          <w:rPrChange w:id="843" w:author="Nick Jackiw" w:date="2018-05-17T09:43:00Z">
            <w:rPr>
              <w:rFonts w:ascii="Times New Roman" w:hAnsi="Times New Roman" w:cs="Times New Roman"/>
              <w:sz w:val="24"/>
            </w:rPr>
          </w:rPrChange>
        </w:rPr>
      </w:pPr>
      <w:r>
        <w:rPr>
          <w:rFonts w:ascii="Courier" w:hAnsi="Courier" w:cs="Times New Roman"/>
          <w:sz w:val="24"/>
          <w:rPrChange w:id="844" w:author="Nick Jackiw" w:date="2018-05-17T09:43:00Z">
            <w:rPr>
              <w:rFonts w:ascii="Times New Roman" w:hAnsi="Times New Roman" w:cs="Times New Roman"/>
              <w:sz w:val="24"/>
            </w:rPr>
          </w:rPrChange>
        </w:rPr>
        <w:tab/>
      </w:r>
    </w:p>
    <w:p>
      <w:pPr>
        <w:rPr>
          <w:rFonts w:ascii="Courier" w:hAnsi="Courier" w:cs="Times New Roman"/>
          <w:sz w:val="24"/>
          <w:rPrChange w:id="845" w:author="Nick Jackiw" w:date="2018-05-17T09:43:00Z">
            <w:rPr>
              <w:rFonts w:ascii="Times New Roman" w:hAnsi="Times New Roman" w:cs="Times New Roman"/>
              <w:sz w:val="24"/>
            </w:rPr>
          </w:rPrChange>
        </w:rPr>
      </w:pPr>
      <w:r>
        <w:rPr>
          <w:rFonts w:ascii="Courier" w:hAnsi="Courier" w:cs="Times New Roman"/>
          <w:sz w:val="24"/>
          <w:rPrChange w:id="846" w:author="Nick Jackiw" w:date="2018-05-17T09:43:00Z">
            <w:rPr>
              <w:rFonts w:ascii="Times New Roman" w:hAnsi="Times New Roman" w:cs="Times New Roman"/>
              <w:sz w:val="24"/>
            </w:rPr>
          </w:rPrChange>
        </w:rPr>
        <w:tab/>
      </w:r>
      <w:r>
        <w:rPr>
          <w:rFonts w:ascii="Courier" w:hAnsi="Courier" w:cs="Times New Roman"/>
          <w:sz w:val="24"/>
          <w:rPrChange w:id="847" w:author="Nick Jackiw" w:date="2018-05-17T09:43:00Z">
            <w:rPr>
              <w:rFonts w:ascii="Times New Roman" w:hAnsi="Times New Roman" w:cs="Times New Roman"/>
              <w:sz w:val="24"/>
            </w:rPr>
          </w:rPrChange>
        </w:rPr>
        <w:t>return(dat1==dat2</w:t>
      </w:r>
      <w:r>
        <w:rPr>
          <w:rFonts w:ascii="Courier" w:hAnsi="Courier" w:cs="Times New Roman"/>
          <w:sz w:val="24"/>
          <w:rPrChange w:id="848" w:author="Nick Jackiw" w:date="2018-05-17T09:43:00Z">
            <w:rPr>
              <w:rFonts w:ascii="Times New Roman" w:hAnsi="Times New Roman" w:cs="Times New Roman"/>
              <w:sz w:val="24"/>
            </w:rPr>
          </w:rPrChange>
        </w:rPr>
        <w:t>) ?</w:t>
      </w:r>
      <w:r>
        <w:rPr>
          <w:rFonts w:ascii="Courier" w:hAnsi="Courier" w:cs="Times New Roman"/>
          <w:sz w:val="24"/>
          <w:rPrChange w:id="849" w:author="Nick Jackiw" w:date="2018-05-17T09:43:00Z">
            <w:rPr>
              <w:rFonts w:ascii="Times New Roman" w:hAnsi="Times New Roman" w:cs="Times New Roman"/>
              <w:sz w:val="24"/>
            </w:rPr>
          </w:rPrChange>
        </w:rPr>
        <w:t xml:space="preserve"> dat1 : 0;</w:t>
      </w:r>
    </w:p>
    <w:p>
      <w:pPr>
        <w:rPr>
          <w:rFonts w:ascii="Courier" w:hAnsi="Courier" w:cs="Times New Roman"/>
          <w:sz w:val="24"/>
          <w:rPrChange w:id="850" w:author="Nick Jackiw" w:date="2018-05-17T09:43:00Z">
            <w:rPr>
              <w:rFonts w:ascii="Times New Roman" w:hAnsi="Times New Roman" w:cs="Times New Roman"/>
              <w:sz w:val="24"/>
            </w:rPr>
          </w:rPrChange>
        </w:rPr>
      </w:pPr>
      <w:r>
        <w:rPr>
          <w:rFonts w:ascii="Courier" w:hAnsi="Courier" w:cs="Times New Roman"/>
          <w:sz w:val="24"/>
          <w:rPrChange w:id="851" w:author="Nick Jackiw" w:date="2018-05-17T09:43:00Z">
            <w:rPr>
              <w:rFonts w:ascii="Times New Roman" w:hAnsi="Times New Roman" w:cs="Times New Roman"/>
              <w:sz w:val="24"/>
            </w:rPr>
          </w:rPrChange>
        </w:rPr>
        <w:t>}</w:t>
      </w:r>
    </w:p>
    <w:p>
      <w:pPr>
        <w:rPr>
          <w:rFonts w:ascii="Courier" w:hAnsi="Courier" w:cs="Times New Roman"/>
          <w:sz w:val="24"/>
          <w:rPrChange w:id="852" w:author="Nick Jackiw" w:date="2018-05-17T09:43:00Z">
            <w:rPr>
              <w:rFonts w:ascii="Times New Roman" w:hAnsi="Times New Roman" w:cs="Times New Roman"/>
              <w:sz w:val="24"/>
            </w:rPr>
          </w:rPrChange>
        </w:rPr>
      </w:pPr>
    </w:p>
    <w:p>
      <w:pPr>
        <w:rPr>
          <w:rFonts w:ascii="Courier" w:hAnsi="Courier" w:cs="Times New Roman"/>
          <w:sz w:val="24"/>
          <w:rPrChange w:id="853" w:author="Nick Jackiw" w:date="2018-05-17T09:43:00Z">
            <w:rPr>
              <w:rFonts w:ascii="Times New Roman" w:hAnsi="Times New Roman" w:cs="Times New Roman"/>
              <w:sz w:val="24"/>
            </w:rPr>
          </w:rPrChange>
        </w:rPr>
      </w:pPr>
    </w:p>
    <w:p>
      <w:pPr>
        <w:rPr>
          <w:rFonts w:ascii="Courier" w:hAnsi="Courier" w:cs="Times New Roman"/>
          <w:sz w:val="24"/>
          <w:rPrChange w:id="854" w:author="Nick Jackiw" w:date="2018-05-17T09:43:00Z">
            <w:rPr>
              <w:rFonts w:ascii="Times New Roman" w:hAnsi="Times New Roman" w:cs="Times New Roman"/>
              <w:sz w:val="24"/>
            </w:rPr>
          </w:rPrChange>
        </w:rPr>
      </w:pPr>
      <w:r>
        <w:rPr>
          <w:rFonts w:ascii="Courier" w:hAnsi="Courier" w:cs="Times New Roman"/>
          <w:sz w:val="24"/>
          <w:rPrChange w:id="855" w:author="Nick Jackiw" w:date="2018-05-17T09:43:00Z">
            <w:rPr>
              <w:rFonts w:ascii="Times New Roman" w:hAnsi="Times New Roman" w:cs="Times New Roman"/>
              <w:sz w:val="24"/>
            </w:rPr>
          </w:rPrChange>
        </w:rPr>
        <w:t>int</w:t>
      </w:r>
      <w:r>
        <w:rPr>
          <w:rFonts w:ascii="Courier" w:hAnsi="Courier" w:cs="Times New Roman"/>
          <w:sz w:val="24"/>
          <w:rPrChange w:id="856" w:author="Nick Jackiw" w:date="2018-05-17T09:43:00Z">
            <w:rPr>
              <w:rFonts w:ascii="Times New Roman" w:hAnsi="Times New Roman" w:cs="Times New Roman"/>
              <w:sz w:val="24"/>
            </w:rPr>
          </w:rPrChange>
        </w:rPr>
        <w:t xml:space="preserve"> main(void)</w:t>
      </w:r>
    </w:p>
    <w:p>
      <w:pPr>
        <w:rPr>
          <w:rFonts w:ascii="Courier" w:hAnsi="Courier" w:cs="Times New Roman"/>
          <w:sz w:val="24"/>
          <w:rPrChange w:id="857" w:author="Nick Jackiw" w:date="2018-05-17T09:43:00Z">
            <w:rPr>
              <w:rFonts w:ascii="Times New Roman" w:hAnsi="Times New Roman" w:cs="Times New Roman"/>
              <w:sz w:val="24"/>
            </w:rPr>
          </w:rPrChange>
        </w:rPr>
      </w:pPr>
      <w:r>
        <w:rPr>
          <w:rFonts w:ascii="Courier" w:hAnsi="Courier" w:cs="Times New Roman"/>
          <w:sz w:val="24"/>
          <w:rPrChange w:id="858" w:author="Nick Jackiw" w:date="2018-05-17T09:43:00Z">
            <w:rPr>
              <w:rFonts w:ascii="Times New Roman" w:hAnsi="Times New Roman" w:cs="Times New Roman"/>
              <w:sz w:val="24"/>
            </w:rPr>
          </w:rPrChange>
        </w:rPr>
        <w:t>{</w:t>
      </w:r>
    </w:p>
    <w:p>
      <w:pPr>
        <w:rPr>
          <w:rFonts w:ascii="Courier" w:hAnsi="Courier" w:cs="Times New Roman"/>
          <w:sz w:val="24"/>
          <w:rPrChange w:id="859" w:author="Nick Jackiw" w:date="2018-05-17T09:43:00Z">
            <w:rPr>
              <w:rFonts w:ascii="Times New Roman" w:hAnsi="Times New Roman" w:cs="Times New Roman"/>
              <w:sz w:val="24"/>
            </w:rPr>
          </w:rPrChange>
        </w:rPr>
      </w:pPr>
      <w:r>
        <w:rPr>
          <w:rFonts w:ascii="Courier" w:hAnsi="Courier" w:cs="Times New Roman"/>
          <w:sz w:val="24"/>
          <w:rPrChange w:id="860" w:author="Nick Jackiw" w:date="2018-05-17T09:43:00Z">
            <w:rPr>
              <w:rFonts w:ascii="Times New Roman" w:hAnsi="Times New Roman" w:cs="Times New Roman"/>
              <w:sz w:val="24"/>
            </w:rPr>
          </w:rPrChange>
        </w:rPr>
        <w:tab/>
      </w:r>
      <w:r>
        <w:rPr>
          <w:rFonts w:ascii="Courier" w:hAnsi="Courier" w:cs="Times New Roman"/>
          <w:sz w:val="24"/>
          <w:rPrChange w:id="861" w:author="Nick Jackiw" w:date="2018-05-17T09:43:00Z">
            <w:rPr>
              <w:rFonts w:ascii="Times New Roman" w:hAnsi="Times New Roman" w:cs="Times New Roman"/>
              <w:sz w:val="24"/>
            </w:rPr>
          </w:rPrChange>
        </w:rPr>
        <w:t>uchar</w:t>
      </w:r>
      <w:r>
        <w:rPr>
          <w:rFonts w:ascii="Courier" w:hAnsi="Courier" w:cs="Times New Roman"/>
          <w:sz w:val="24"/>
          <w:rPrChange w:id="862" w:author="Nick Jackiw" w:date="2018-05-17T09:43:00Z">
            <w:rPr>
              <w:rFonts w:ascii="Times New Roman" w:hAnsi="Times New Roman" w:cs="Times New Roman"/>
              <w:sz w:val="24"/>
            </w:rPr>
          </w:rPrChange>
        </w:rPr>
        <w:t xml:space="preserve"> </w:t>
      </w:r>
      <w:r>
        <w:rPr>
          <w:rFonts w:ascii="Courier" w:hAnsi="Courier" w:cs="Times New Roman"/>
          <w:sz w:val="24"/>
          <w:rPrChange w:id="863" w:author="Nick Jackiw" w:date="2018-05-17T09:43:00Z">
            <w:rPr>
              <w:rFonts w:ascii="Times New Roman" w:hAnsi="Times New Roman" w:cs="Times New Roman"/>
              <w:sz w:val="24"/>
            </w:rPr>
          </w:rPrChange>
        </w:rPr>
        <w:t>analogVal</w:t>
      </w:r>
      <w:r>
        <w:rPr>
          <w:rFonts w:ascii="Courier" w:hAnsi="Courier" w:cs="Times New Roman"/>
          <w:sz w:val="24"/>
          <w:rPrChange w:id="864" w:author="Nick Jackiw" w:date="2018-05-17T09:43:00Z">
            <w:rPr>
              <w:rFonts w:ascii="Times New Roman" w:hAnsi="Times New Roman" w:cs="Times New Roman"/>
              <w:sz w:val="24"/>
            </w:rPr>
          </w:rPrChange>
        </w:rPr>
        <w:t>;</w:t>
      </w:r>
    </w:p>
    <w:p>
      <w:pPr>
        <w:rPr>
          <w:rFonts w:ascii="Courier" w:hAnsi="Courier" w:cs="Times New Roman"/>
          <w:sz w:val="24"/>
          <w:rPrChange w:id="865" w:author="Nick Jackiw" w:date="2018-05-17T09:43:00Z">
            <w:rPr>
              <w:rFonts w:ascii="Times New Roman" w:hAnsi="Times New Roman" w:cs="Times New Roman"/>
              <w:sz w:val="24"/>
            </w:rPr>
          </w:rPrChange>
        </w:rPr>
      </w:pPr>
      <w:r>
        <w:rPr>
          <w:rFonts w:ascii="Courier" w:hAnsi="Courier" w:cs="Times New Roman"/>
          <w:sz w:val="24"/>
          <w:rPrChange w:id="866" w:author="Nick Jackiw" w:date="2018-05-17T09:43:00Z">
            <w:rPr>
              <w:rFonts w:ascii="Times New Roman" w:hAnsi="Times New Roman" w:cs="Times New Roman"/>
              <w:sz w:val="24"/>
            </w:rPr>
          </w:rPrChange>
        </w:rPr>
        <w:tab/>
      </w:r>
      <w:r>
        <w:rPr>
          <w:rFonts w:ascii="Courier" w:hAnsi="Courier" w:cs="Times New Roman"/>
          <w:sz w:val="24"/>
          <w:rPrChange w:id="867" w:author="Nick Jackiw" w:date="2018-05-17T09:43:00Z">
            <w:rPr>
              <w:rFonts w:ascii="Times New Roman" w:hAnsi="Times New Roman" w:cs="Times New Roman"/>
              <w:sz w:val="24"/>
            </w:rPr>
          </w:rPrChange>
        </w:rPr>
        <w:t>if(</w:t>
      </w:r>
      <w:r>
        <w:rPr>
          <w:rFonts w:ascii="Courier" w:hAnsi="Courier" w:cs="Times New Roman"/>
          <w:sz w:val="24"/>
          <w:rPrChange w:id="868" w:author="Nick Jackiw" w:date="2018-05-17T09:43:00Z">
            <w:rPr>
              <w:rFonts w:ascii="Times New Roman" w:hAnsi="Times New Roman" w:cs="Times New Roman"/>
              <w:sz w:val="24"/>
            </w:rPr>
          </w:rPrChange>
        </w:rPr>
        <w:t>wiringPiSetup</w:t>
      </w:r>
      <w:r>
        <w:rPr>
          <w:rFonts w:ascii="Courier" w:hAnsi="Courier" w:cs="Times New Roman"/>
          <w:sz w:val="24"/>
          <w:rPrChange w:id="869" w:author="Nick Jackiw" w:date="2018-05-17T09:43:00Z">
            <w:rPr>
              <w:rFonts w:ascii="Times New Roman" w:hAnsi="Times New Roman" w:cs="Times New Roman"/>
              <w:sz w:val="24"/>
            </w:rPr>
          </w:rPrChange>
        </w:rPr>
        <w:t>(</w:t>
      </w:r>
      <w:r>
        <w:rPr>
          <w:rFonts w:ascii="Courier" w:hAnsi="Courier" w:cs="Times New Roman"/>
          <w:sz w:val="24"/>
          <w:rPrChange w:id="870" w:author="Nick Jackiw" w:date="2018-05-17T09:43:00Z">
            <w:rPr>
              <w:rFonts w:ascii="Times New Roman" w:hAnsi="Times New Roman" w:cs="Times New Roman"/>
              <w:sz w:val="24"/>
            </w:rPr>
          </w:rPrChange>
        </w:rPr>
        <w:t>) == -1)</w:t>
      </w:r>
    </w:p>
    <w:p>
      <w:pPr>
        <w:rPr>
          <w:rFonts w:ascii="Courier" w:hAnsi="Courier" w:cs="Times New Roman"/>
          <w:sz w:val="24"/>
          <w:rPrChange w:id="871" w:author="Nick Jackiw" w:date="2018-05-17T09:43:00Z">
            <w:rPr>
              <w:rFonts w:ascii="Times New Roman" w:hAnsi="Times New Roman" w:cs="Times New Roman"/>
              <w:sz w:val="24"/>
            </w:rPr>
          </w:rPrChange>
        </w:rPr>
      </w:pPr>
      <w:r>
        <w:rPr>
          <w:rFonts w:ascii="Courier" w:hAnsi="Courier" w:cs="Times New Roman"/>
          <w:sz w:val="24"/>
          <w:rPrChange w:id="872" w:author="Nick Jackiw" w:date="2018-05-17T09:43:00Z">
            <w:rPr>
              <w:rFonts w:ascii="Times New Roman" w:hAnsi="Times New Roman" w:cs="Times New Roman"/>
              <w:sz w:val="24"/>
            </w:rPr>
          </w:rPrChange>
        </w:rPr>
        <w:tab/>
      </w:r>
      <w:r>
        <w:rPr>
          <w:rFonts w:ascii="Courier" w:hAnsi="Courier" w:cs="Times New Roman"/>
          <w:sz w:val="24"/>
          <w:rPrChange w:id="873" w:author="Nick Jackiw" w:date="2018-05-17T09:43:00Z">
            <w:rPr>
              <w:rFonts w:ascii="Times New Roman" w:hAnsi="Times New Roman" w:cs="Times New Roman"/>
              <w:sz w:val="24"/>
            </w:rPr>
          </w:rPrChange>
        </w:rPr>
        <w:t>{</w:t>
      </w:r>
    </w:p>
    <w:p>
      <w:pPr>
        <w:rPr>
          <w:rFonts w:ascii="Courier" w:hAnsi="Courier" w:cs="Times New Roman"/>
          <w:sz w:val="24"/>
          <w:rPrChange w:id="874" w:author="Nick Jackiw" w:date="2018-05-17T09:43:00Z">
            <w:rPr>
              <w:rFonts w:ascii="Times New Roman" w:hAnsi="Times New Roman" w:cs="Times New Roman"/>
              <w:sz w:val="24"/>
            </w:rPr>
          </w:rPrChange>
        </w:rPr>
      </w:pPr>
      <w:r>
        <w:rPr>
          <w:rFonts w:ascii="Courier" w:hAnsi="Courier" w:cs="Times New Roman"/>
          <w:sz w:val="24"/>
          <w:rPrChange w:id="875" w:author="Nick Jackiw" w:date="2018-05-17T09:43:00Z">
            <w:rPr>
              <w:rFonts w:ascii="Times New Roman" w:hAnsi="Times New Roman" w:cs="Times New Roman"/>
              <w:sz w:val="24"/>
            </w:rPr>
          </w:rPrChange>
        </w:rPr>
        <w:tab/>
      </w:r>
      <w:r>
        <w:rPr>
          <w:rFonts w:ascii="Courier" w:hAnsi="Courier" w:cs="Times New Roman"/>
          <w:sz w:val="24"/>
          <w:rPrChange w:id="876" w:author="Nick Jackiw" w:date="2018-05-17T09:43:00Z">
            <w:rPr>
              <w:rFonts w:ascii="Times New Roman" w:hAnsi="Times New Roman" w:cs="Times New Roman"/>
              <w:sz w:val="24"/>
            </w:rPr>
          </w:rPrChange>
        </w:rPr>
        <w:tab/>
      </w:r>
      <w:r>
        <w:rPr>
          <w:rFonts w:ascii="Courier" w:hAnsi="Courier" w:cs="Times New Roman"/>
          <w:sz w:val="24"/>
          <w:rPrChange w:id="877" w:author="Nick Jackiw" w:date="2018-05-17T09:43:00Z">
            <w:rPr>
              <w:rFonts w:ascii="Times New Roman" w:hAnsi="Times New Roman" w:cs="Times New Roman"/>
              <w:sz w:val="24"/>
            </w:rPr>
          </w:rPrChange>
        </w:rPr>
        <w:t>printf</w:t>
      </w:r>
      <w:r>
        <w:rPr>
          <w:rFonts w:ascii="Courier" w:hAnsi="Courier" w:cs="Times New Roman"/>
          <w:sz w:val="24"/>
          <w:rPrChange w:id="878" w:author="Nick Jackiw" w:date="2018-05-17T09:43:00Z">
            <w:rPr>
              <w:rFonts w:ascii="Times New Roman" w:hAnsi="Times New Roman" w:cs="Times New Roman"/>
              <w:sz w:val="24"/>
            </w:rPr>
          </w:rPrChange>
        </w:rPr>
        <w:t>(</w:t>
      </w:r>
      <w:r>
        <w:rPr>
          <w:rFonts w:ascii="Courier" w:hAnsi="Courier" w:cs="Times New Roman"/>
          <w:sz w:val="24"/>
          <w:rPrChange w:id="879" w:author="Nick Jackiw" w:date="2018-05-17T09:43:00Z">
            <w:rPr>
              <w:rFonts w:ascii="Times New Roman" w:hAnsi="Times New Roman" w:cs="Times New Roman"/>
              <w:sz w:val="24"/>
            </w:rPr>
          </w:rPrChange>
        </w:rPr>
        <w:t xml:space="preserve">"setup </w:t>
      </w:r>
      <w:r>
        <w:rPr>
          <w:rFonts w:ascii="Courier" w:hAnsi="Courier" w:cs="Times New Roman"/>
          <w:sz w:val="24"/>
          <w:rPrChange w:id="880" w:author="Nick Jackiw" w:date="2018-05-17T09:43:00Z">
            <w:rPr>
              <w:rFonts w:ascii="Times New Roman" w:hAnsi="Times New Roman" w:cs="Times New Roman"/>
              <w:sz w:val="24"/>
            </w:rPr>
          </w:rPrChange>
        </w:rPr>
        <w:t>wiringPi</w:t>
      </w:r>
      <w:r>
        <w:rPr>
          <w:rFonts w:ascii="Courier" w:hAnsi="Courier" w:cs="Times New Roman"/>
          <w:sz w:val="24"/>
          <w:rPrChange w:id="881" w:author="Nick Jackiw" w:date="2018-05-17T09:43:00Z">
            <w:rPr>
              <w:rFonts w:ascii="Times New Roman" w:hAnsi="Times New Roman" w:cs="Times New Roman"/>
              <w:sz w:val="24"/>
            </w:rPr>
          </w:rPrChange>
        </w:rPr>
        <w:t xml:space="preserve"> failed !");</w:t>
      </w:r>
    </w:p>
    <w:p>
      <w:pPr>
        <w:rPr>
          <w:rFonts w:ascii="Courier" w:hAnsi="Courier" w:cs="Times New Roman"/>
          <w:sz w:val="24"/>
          <w:rPrChange w:id="882" w:author="Nick Jackiw" w:date="2018-05-17T09:43:00Z">
            <w:rPr>
              <w:rFonts w:ascii="Times New Roman" w:hAnsi="Times New Roman" w:cs="Times New Roman"/>
              <w:sz w:val="24"/>
            </w:rPr>
          </w:rPrChange>
        </w:rPr>
      </w:pPr>
      <w:r>
        <w:rPr>
          <w:rFonts w:ascii="Courier" w:hAnsi="Courier" w:cs="Times New Roman"/>
          <w:sz w:val="24"/>
          <w:rPrChange w:id="883" w:author="Nick Jackiw" w:date="2018-05-17T09:43:00Z">
            <w:rPr>
              <w:rFonts w:ascii="Times New Roman" w:hAnsi="Times New Roman" w:cs="Times New Roman"/>
              <w:sz w:val="24"/>
            </w:rPr>
          </w:rPrChange>
        </w:rPr>
        <w:tab/>
      </w:r>
      <w:r>
        <w:rPr>
          <w:rFonts w:ascii="Courier" w:hAnsi="Courier" w:cs="Times New Roman"/>
          <w:sz w:val="24"/>
          <w:rPrChange w:id="884" w:author="Nick Jackiw" w:date="2018-05-17T09:43:00Z">
            <w:rPr>
              <w:rFonts w:ascii="Times New Roman" w:hAnsi="Times New Roman" w:cs="Times New Roman"/>
              <w:sz w:val="24"/>
            </w:rPr>
          </w:rPrChange>
        </w:rPr>
        <w:tab/>
      </w:r>
      <w:r>
        <w:rPr>
          <w:rFonts w:ascii="Courier" w:hAnsi="Courier" w:cs="Times New Roman"/>
          <w:sz w:val="24"/>
          <w:rPrChange w:id="885" w:author="Nick Jackiw" w:date="2018-05-17T09:43:00Z">
            <w:rPr>
              <w:rFonts w:ascii="Times New Roman" w:hAnsi="Times New Roman" w:cs="Times New Roman"/>
              <w:sz w:val="24"/>
            </w:rPr>
          </w:rPrChange>
        </w:rPr>
        <w:t xml:space="preserve">return -1; </w:t>
      </w:r>
    </w:p>
    <w:p>
      <w:pPr>
        <w:rPr>
          <w:rFonts w:ascii="Courier" w:hAnsi="Courier" w:cs="Times New Roman"/>
          <w:sz w:val="24"/>
          <w:rPrChange w:id="886" w:author="Nick Jackiw" w:date="2018-05-17T09:43:00Z">
            <w:rPr>
              <w:rFonts w:ascii="Times New Roman" w:hAnsi="Times New Roman" w:cs="Times New Roman"/>
              <w:sz w:val="24"/>
            </w:rPr>
          </w:rPrChange>
        </w:rPr>
      </w:pPr>
      <w:r>
        <w:rPr>
          <w:rFonts w:ascii="Courier" w:hAnsi="Courier" w:cs="Times New Roman"/>
          <w:sz w:val="24"/>
          <w:rPrChange w:id="887" w:author="Nick Jackiw" w:date="2018-05-17T09:43:00Z">
            <w:rPr>
              <w:rFonts w:ascii="Times New Roman" w:hAnsi="Times New Roman" w:cs="Times New Roman"/>
              <w:sz w:val="24"/>
            </w:rPr>
          </w:rPrChange>
        </w:rPr>
        <w:tab/>
      </w:r>
      <w:r>
        <w:rPr>
          <w:rFonts w:ascii="Courier" w:hAnsi="Courier" w:cs="Times New Roman"/>
          <w:sz w:val="24"/>
          <w:rPrChange w:id="888" w:author="Nick Jackiw" w:date="2018-05-17T09:43:00Z">
            <w:rPr>
              <w:rFonts w:ascii="Times New Roman" w:hAnsi="Times New Roman" w:cs="Times New Roman"/>
              <w:sz w:val="24"/>
            </w:rPr>
          </w:rPrChange>
        </w:rPr>
        <w:t>}</w:t>
      </w:r>
    </w:p>
    <w:p>
      <w:pPr>
        <w:rPr>
          <w:rFonts w:ascii="Courier" w:hAnsi="Courier" w:cs="Times New Roman"/>
          <w:sz w:val="24"/>
          <w:rPrChange w:id="889" w:author="Nick Jackiw" w:date="2018-05-17T09:43:00Z">
            <w:rPr>
              <w:rFonts w:ascii="Times New Roman" w:hAnsi="Times New Roman" w:cs="Times New Roman"/>
              <w:sz w:val="24"/>
            </w:rPr>
          </w:rPrChange>
        </w:rPr>
      </w:pPr>
      <w:r>
        <w:rPr>
          <w:rFonts w:ascii="Courier" w:hAnsi="Courier" w:cs="Times New Roman"/>
          <w:sz w:val="24"/>
          <w:rPrChange w:id="890" w:author="Nick Jackiw" w:date="2018-05-17T09:43:00Z">
            <w:rPr>
              <w:rFonts w:ascii="Times New Roman" w:hAnsi="Times New Roman" w:cs="Times New Roman"/>
              <w:sz w:val="24"/>
            </w:rPr>
          </w:rPrChange>
        </w:rPr>
        <w:tab/>
      </w:r>
    </w:p>
    <w:p>
      <w:pPr>
        <w:rPr>
          <w:rFonts w:ascii="Courier" w:hAnsi="Courier" w:cs="Times New Roman"/>
          <w:sz w:val="24"/>
          <w:rPrChange w:id="891" w:author="Nick Jackiw" w:date="2018-05-17T09:43:00Z">
            <w:rPr>
              <w:rFonts w:ascii="Times New Roman" w:hAnsi="Times New Roman" w:cs="Times New Roman"/>
              <w:sz w:val="24"/>
            </w:rPr>
          </w:rPrChange>
        </w:rPr>
      </w:pPr>
      <w:r>
        <w:rPr>
          <w:rFonts w:ascii="Courier" w:hAnsi="Courier" w:cs="Times New Roman"/>
          <w:sz w:val="24"/>
          <w:rPrChange w:id="892" w:author="Nick Jackiw" w:date="2018-05-17T09:43:00Z">
            <w:rPr>
              <w:rFonts w:ascii="Times New Roman" w:hAnsi="Times New Roman" w:cs="Times New Roman"/>
              <w:sz w:val="24"/>
            </w:rPr>
          </w:rPrChange>
        </w:rPr>
        <w:tab/>
      </w:r>
      <w:r>
        <w:rPr>
          <w:rFonts w:ascii="Courier" w:hAnsi="Courier" w:cs="Times New Roman"/>
          <w:sz w:val="24"/>
          <w:rPrChange w:id="893" w:author="Nick Jackiw" w:date="2018-05-17T09:43:00Z">
            <w:rPr>
              <w:rFonts w:ascii="Times New Roman" w:hAnsi="Times New Roman" w:cs="Times New Roman"/>
              <w:sz w:val="24"/>
            </w:rPr>
          </w:rPrChange>
        </w:rPr>
        <w:t>pinMode</w:t>
      </w:r>
      <w:r>
        <w:rPr>
          <w:rFonts w:ascii="Courier" w:hAnsi="Courier" w:cs="Times New Roman"/>
          <w:sz w:val="24"/>
          <w:rPrChange w:id="894" w:author="Nick Jackiw" w:date="2018-05-17T09:43:00Z">
            <w:rPr>
              <w:rFonts w:ascii="Times New Roman" w:hAnsi="Times New Roman" w:cs="Times New Roman"/>
              <w:sz w:val="24"/>
            </w:rPr>
          </w:rPrChange>
        </w:rPr>
        <w:t>(</w:t>
      </w:r>
      <w:r>
        <w:rPr>
          <w:rFonts w:ascii="Courier" w:hAnsi="Courier" w:cs="Times New Roman"/>
          <w:sz w:val="24"/>
          <w:rPrChange w:id="895" w:author="Nick Jackiw" w:date="2018-05-17T09:43:00Z">
            <w:rPr>
              <w:rFonts w:ascii="Times New Roman" w:hAnsi="Times New Roman" w:cs="Times New Roman"/>
              <w:sz w:val="24"/>
            </w:rPr>
          </w:rPrChange>
        </w:rPr>
        <w:t>ADC_CS,  OUTPUT);</w:t>
      </w:r>
    </w:p>
    <w:p>
      <w:pPr>
        <w:rPr>
          <w:rFonts w:ascii="Courier" w:hAnsi="Courier" w:cs="Times New Roman"/>
          <w:sz w:val="24"/>
          <w:rPrChange w:id="896" w:author="Nick Jackiw" w:date="2018-05-17T09:43:00Z">
            <w:rPr>
              <w:rFonts w:ascii="Times New Roman" w:hAnsi="Times New Roman" w:cs="Times New Roman"/>
              <w:sz w:val="24"/>
            </w:rPr>
          </w:rPrChange>
        </w:rPr>
      </w:pPr>
      <w:r>
        <w:rPr>
          <w:rFonts w:ascii="Courier" w:hAnsi="Courier" w:cs="Times New Roman"/>
          <w:sz w:val="24"/>
          <w:rPrChange w:id="897" w:author="Nick Jackiw" w:date="2018-05-17T09:43:00Z">
            <w:rPr>
              <w:rFonts w:ascii="Times New Roman" w:hAnsi="Times New Roman" w:cs="Times New Roman"/>
              <w:sz w:val="24"/>
            </w:rPr>
          </w:rPrChange>
        </w:rPr>
        <w:tab/>
      </w:r>
      <w:r>
        <w:rPr>
          <w:rFonts w:ascii="Courier" w:hAnsi="Courier" w:cs="Times New Roman"/>
          <w:sz w:val="24"/>
          <w:rPrChange w:id="898" w:author="Nick Jackiw" w:date="2018-05-17T09:43:00Z">
            <w:rPr>
              <w:rFonts w:ascii="Times New Roman" w:hAnsi="Times New Roman" w:cs="Times New Roman"/>
              <w:sz w:val="24"/>
            </w:rPr>
          </w:rPrChange>
        </w:rPr>
        <w:t>pinMode</w:t>
      </w:r>
      <w:r>
        <w:rPr>
          <w:rFonts w:ascii="Courier" w:hAnsi="Courier" w:cs="Times New Roman"/>
          <w:sz w:val="24"/>
          <w:rPrChange w:id="899" w:author="Nick Jackiw" w:date="2018-05-17T09:43:00Z">
            <w:rPr>
              <w:rFonts w:ascii="Times New Roman" w:hAnsi="Times New Roman" w:cs="Times New Roman"/>
              <w:sz w:val="24"/>
            </w:rPr>
          </w:rPrChange>
        </w:rPr>
        <w:t>(</w:t>
      </w:r>
      <w:r>
        <w:rPr>
          <w:rFonts w:ascii="Courier" w:hAnsi="Courier" w:cs="Times New Roman"/>
          <w:sz w:val="24"/>
          <w:rPrChange w:id="900" w:author="Nick Jackiw" w:date="2018-05-17T09:43:00Z">
            <w:rPr>
              <w:rFonts w:ascii="Times New Roman" w:hAnsi="Times New Roman" w:cs="Times New Roman"/>
              <w:sz w:val="24"/>
            </w:rPr>
          </w:rPrChange>
        </w:rPr>
        <w:t xml:space="preserve">ADC_CLK, </w:t>
      </w:r>
      <w:r>
        <w:rPr>
          <w:rFonts w:ascii="Courier" w:hAnsi="Courier" w:cs="Times New Roman"/>
          <w:sz w:val="24"/>
          <w:rPrChange w:id="901" w:author="Nick Jackiw" w:date="2018-05-17T09:43:00Z">
            <w:rPr>
              <w:rFonts w:ascii="Times New Roman" w:hAnsi="Times New Roman" w:cs="Times New Roman"/>
              <w:sz w:val="24"/>
            </w:rPr>
          </w:rPrChange>
        </w:rPr>
        <w:t>OUTPUT);</w:t>
      </w:r>
    </w:p>
    <w:p>
      <w:pPr>
        <w:rPr>
          <w:rFonts w:ascii="Courier" w:hAnsi="Courier" w:cs="Times New Roman"/>
          <w:sz w:val="24"/>
          <w:rPrChange w:id="902" w:author="Nick Jackiw" w:date="2018-05-17T09:43:00Z">
            <w:rPr>
              <w:rFonts w:ascii="Times New Roman" w:hAnsi="Times New Roman" w:cs="Times New Roman"/>
              <w:sz w:val="24"/>
            </w:rPr>
          </w:rPrChange>
        </w:rPr>
      </w:pPr>
      <w:r>
        <w:rPr>
          <w:rFonts w:ascii="Courier" w:hAnsi="Courier" w:cs="Times New Roman"/>
          <w:sz w:val="24"/>
          <w:rPrChange w:id="903" w:author="Nick Jackiw" w:date="2018-05-17T09:43:00Z">
            <w:rPr>
              <w:rFonts w:ascii="Times New Roman" w:hAnsi="Times New Roman" w:cs="Times New Roman"/>
              <w:sz w:val="24"/>
            </w:rPr>
          </w:rPrChange>
        </w:rPr>
        <w:tab/>
      </w:r>
      <w:r>
        <w:rPr>
          <w:rFonts w:ascii="Courier" w:hAnsi="Courier" w:cs="Times New Roman"/>
          <w:sz w:val="24"/>
          <w:rPrChange w:id="904" w:author="Nick Jackiw" w:date="2018-05-17T09:43:00Z">
            <w:rPr>
              <w:rFonts w:ascii="Times New Roman" w:hAnsi="Times New Roman" w:cs="Times New Roman"/>
              <w:sz w:val="24"/>
            </w:rPr>
          </w:rPrChange>
        </w:rPr>
        <w:t>pinMode</w:t>
      </w:r>
      <w:r>
        <w:rPr>
          <w:rFonts w:ascii="Courier" w:hAnsi="Courier" w:cs="Times New Roman"/>
          <w:sz w:val="24"/>
          <w:rPrChange w:id="905" w:author="Nick Jackiw" w:date="2018-05-17T09:43:00Z">
            <w:rPr>
              <w:rFonts w:ascii="Times New Roman" w:hAnsi="Times New Roman" w:cs="Times New Roman"/>
              <w:sz w:val="24"/>
            </w:rPr>
          </w:rPrChange>
        </w:rPr>
        <w:t>(</w:t>
      </w:r>
      <w:r>
        <w:rPr>
          <w:rFonts w:ascii="Courier" w:hAnsi="Courier" w:cs="Times New Roman"/>
          <w:sz w:val="24"/>
          <w:rPrChange w:id="906" w:author="Nick Jackiw" w:date="2018-05-17T09:43:00Z">
            <w:rPr>
              <w:rFonts w:ascii="Times New Roman" w:hAnsi="Times New Roman" w:cs="Times New Roman"/>
              <w:sz w:val="24"/>
            </w:rPr>
          </w:rPrChange>
        </w:rPr>
        <w:t>LedPin</w:t>
      </w:r>
      <w:r>
        <w:rPr>
          <w:rFonts w:ascii="Courier" w:hAnsi="Courier" w:cs="Times New Roman"/>
          <w:sz w:val="24"/>
          <w:rPrChange w:id="907" w:author="Nick Jackiw" w:date="2018-05-17T09:43:00Z">
            <w:rPr>
              <w:rFonts w:ascii="Times New Roman" w:hAnsi="Times New Roman" w:cs="Times New Roman"/>
              <w:sz w:val="24"/>
            </w:rPr>
          </w:rPrChange>
        </w:rPr>
        <w:t>, OUTPUT);</w:t>
      </w:r>
    </w:p>
    <w:p>
      <w:pPr>
        <w:rPr>
          <w:rFonts w:ascii="Courier" w:hAnsi="Courier" w:cs="Times New Roman"/>
          <w:sz w:val="24"/>
          <w:rPrChange w:id="908" w:author="Nick Jackiw" w:date="2018-05-17T09:43:00Z">
            <w:rPr>
              <w:rFonts w:ascii="Times New Roman" w:hAnsi="Times New Roman" w:cs="Times New Roman"/>
              <w:sz w:val="24"/>
            </w:rPr>
          </w:rPrChange>
        </w:rPr>
      </w:pPr>
    </w:p>
    <w:p>
      <w:pPr>
        <w:rPr>
          <w:rFonts w:ascii="Courier" w:hAnsi="Courier" w:cs="Times New Roman"/>
          <w:sz w:val="24"/>
          <w:rPrChange w:id="909" w:author="Nick Jackiw" w:date="2018-05-17T09:43:00Z">
            <w:rPr>
              <w:rFonts w:ascii="Times New Roman" w:hAnsi="Times New Roman" w:cs="Times New Roman"/>
              <w:sz w:val="24"/>
            </w:rPr>
          </w:rPrChange>
        </w:rPr>
      </w:pPr>
      <w:r>
        <w:rPr>
          <w:rFonts w:ascii="Courier" w:hAnsi="Courier" w:cs="Times New Roman"/>
          <w:sz w:val="24"/>
          <w:rPrChange w:id="910" w:author="Nick Jackiw" w:date="2018-05-17T09:43:00Z">
            <w:rPr>
              <w:rFonts w:ascii="Times New Roman" w:hAnsi="Times New Roman" w:cs="Times New Roman"/>
              <w:sz w:val="24"/>
            </w:rPr>
          </w:rPrChange>
        </w:rPr>
        <w:tab/>
      </w:r>
      <w:r>
        <w:rPr>
          <w:rFonts w:ascii="Courier" w:hAnsi="Courier" w:cs="Times New Roman"/>
          <w:sz w:val="24"/>
          <w:rPrChange w:id="911" w:author="Nick Jackiw" w:date="2018-05-17T09:43:00Z">
            <w:rPr>
              <w:rFonts w:ascii="Times New Roman" w:hAnsi="Times New Roman" w:cs="Times New Roman"/>
              <w:sz w:val="24"/>
            </w:rPr>
          </w:rPrChange>
        </w:rPr>
        <w:t>while(</w:t>
      </w:r>
      <w:r>
        <w:rPr>
          <w:rFonts w:ascii="Courier" w:hAnsi="Courier" w:cs="Times New Roman"/>
          <w:sz w:val="24"/>
          <w:rPrChange w:id="912" w:author="Nick Jackiw" w:date="2018-05-17T09:43:00Z">
            <w:rPr>
              <w:rFonts w:ascii="Times New Roman" w:hAnsi="Times New Roman" w:cs="Times New Roman"/>
              <w:sz w:val="24"/>
            </w:rPr>
          </w:rPrChange>
        </w:rPr>
        <w:t>1)</w:t>
      </w:r>
    </w:p>
    <w:p>
      <w:pPr>
        <w:rPr>
          <w:rFonts w:ascii="Courier" w:hAnsi="Courier" w:cs="Times New Roman"/>
          <w:sz w:val="24"/>
          <w:rPrChange w:id="913" w:author="Nick Jackiw" w:date="2018-05-17T09:43:00Z">
            <w:rPr>
              <w:rFonts w:ascii="Times New Roman" w:hAnsi="Times New Roman" w:cs="Times New Roman"/>
              <w:sz w:val="24"/>
            </w:rPr>
          </w:rPrChange>
        </w:rPr>
      </w:pPr>
      <w:r>
        <w:rPr>
          <w:rFonts w:ascii="Courier" w:hAnsi="Courier" w:cs="Times New Roman"/>
          <w:sz w:val="24"/>
          <w:rPrChange w:id="914" w:author="Nick Jackiw" w:date="2018-05-17T09:43:00Z">
            <w:rPr>
              <w:rFonts w:ascii="Times New Roman" w:hAnsi="Times New Roman" w:cs="Times New Roman"/>
              <w:sz w:val="24"/>
            </w:rPr>
          </w:rPrChange>
        </w:rPr>
        <w:tab/>
      </w:r>
      <w:r>
        <w:rPr>
          <w:rFonts w:ascii="Courier" w:hAnsi="Courier" w:cs="Times New Roman"/>
          <w:sz w:val="24"/>
          <w:rPrChange w:id="915" w:author="Nick Jackiw" w:date="2018-05-17T09:43:00Z">
            <w:rPr>
              <w:rFonts w:ascii="Times New Roman" w:hAnsi="Times New Roman" w:cs="Times New Roman"/>
              <w:sz w:val="24"/>
            </w:rPr>
          </w:rPrChange>
        </w:rPr>
        <w:t>{</w:t>
      </w:r>
    </w:p>
    <w:p>
      <w:pPr>
        <w:rPr>
          <w:rFonts w:ascii="Courier" w:hAnsi="Courier" w:cs="Times New Roman"/>
          <w:sz w:val="24"/>
          <w:rPrChange w:id="916" w:author="Nick Jackiw" w:date="2018-05-17T09:43:00Z">
            <w:rPr>
              <w:rFonts w:ascii="Times New Roman" w:hAnsi="Times New Roman" w:cs="Times New Roman"/>
              <w:sz w:val="24"/>
            </w:rPr>
          </w:rPrChange>
        </w:rPr>
      </w:pPr>
      <w:r>
        <w:rPr>
          <w:rFonts w:ascii="Courier" w:hAnsi="Courier" w:cs="Times New Roman"/>
          <w:sz w:val="24"/>
          <w:rPrChange w:id="917" w:author="Nick Jackiw" w:date="2018-05-17T09:43:00Z">
            <w:rPr>
              <w:rFonts w:ascii="Times New Roman" w:hAnsi="Times New Roman" w:cs="Times New Roman"/>
              <w:sz w:val="24"/>
            </w:rPr>
          </w:rPrChange>
        </w:rPr>
        <w:tab/>
      </w:r>
      <w:r>
        <w:rPr>
          <w:rFonts w:ascii="Courier" w:hAnsi="Courier" w:cs="Times New Roman"/>
          <w:sz w:val="24"/>
          <w:rPrChange w:id="918" w:author="Nick Jackiw" w:date="2018-05-17T09:43:00Z">
            <w:rPr>
              <w:rFonts w:ascii="Times New Roman" w:hAnsi="Times New Roman" w:cs="Times New Roman"/>
              <w:sz w:val="24"/>
            </w:rPr>
          </w:rPrChange>
        </w:rPr>
        <w:tab/>
      </w:r>
      <w:r>
        <w:rPr>
          <w:rFonts w:ascii="Courier" w:hAnsi="Courier" w:cs="Times New Roman"/>
          <w:sz w:val="24"/>
          <w:rPrChange w:id="919" w:author="Nick Jackiw" w:date="2018-05-17T09:43:00Z">
            <w:rPr>
              <w:rFonts w:ascii="Times New Roman" w:hAnsi="Times New Roman" w:cs="Times New Roman"/>
              <w:sz w:val="24"/>
            </w:rPr>
          </w:rPrChange>
        </w:rPr>
        <w:t>analogVal</w:t>
      </w:r>
      <w:r>
        <w:rPr>
          <w:rFonts w:ascii="Courier" w:hAnsi="Courier" w:cs="Times New Roman"/>
          <w:sz w:val="24"/>
          <w:rPrChange w:id="920" w:author="Nick Jackiw" w:date="2018-05-17T09:43:00Z">
            <w:rPr>
              <w:rFonts w:ascii="Times New Roman" w:hAnsi="Times New Roman" w:cs="Times New Roman"/>
              <w:sz w:val="24"/>
            </w:rPr>
          </w:rPrChange>
        </w:rPr>
        <w:t xml:space="preserve"> = </w:t>
      </w:r>
      <w:r>
        <w:rPr>
          <w:rFonts w:ascii="Courier" w:hAnsi="Courier" w:cs="Times New Roman"/>
          <w:sz w:val="24"/>
          <w:rPrChange w:id="921" w:author="Nick Jackiw" w:date="2018-05-17T09:43:00Z">
            <w:rPr>
              <w:rFonts w:ascii="Times New Roman" w:hAnsi="Times New Roman" w:cs="Times New Roman"/>
              <w:sz w:val="24"/>
            </w:rPr>
          </w:rPrChange>
        </w:rPr>
        <w:t>get_ADC_</w:t>
      </w:r>
      <w:r>
        <w:rPr>
          <w:rFonts w:ascii="Courier" w:hAnsi="Courier" w:cs="Times New Roman"/>
          <w:sz w:val="24"/>
          <w:rPrChange w:id="922" w:author="Nick Jackiw" w:date="2018-05-17T09:43:00Z">
            <w:rPr>
              <w:rFonts w:ascii="Times New Roman" w:hAnsi="Times New Roman" w:cs="Times New Roman"/>
              <w:sz w:val="24"/>
            </w:rPr>
          </w:rPrChange>
        </w:rPr>
        <w:t>Result</w:t>
      </w:r>
      <w:r>
        <w:rPr>
          <w:rFonts w:ascii="Courier" w:hAnsi="Courier" w:cs="Times New Roman"/>
          <w:sz w:val="24"/>
          <w:rPrChange w:id="923" w:author="Nick Jackiw" w:date="2018-05-17T09:43:00Z">
            <w:rPr>
              <w:rFonts w:ascii="Times New Roman" w:hAnsi="Times New Roman" w:cs="Times New Roman"/>
              <w:sz w:val="24"/>
            </w:rPr>
          </w:rPrChange>
        </w:rPr>
        <w:t>(</w:t>
      </w:r>
      <w:r>
        <w:rPr>
          <w:rFonts w:ascii="Courier" w:hAnsi="Courier" w:cs="Times New Roman"/>
          <w:sz w:val="24"/>
          <w:rPrChange w:id="924" w:author="Nick Jackiw" w:date="2018-05-17T09:43:00Z">
            <w:rPr>
              <w:rFonts w:ascii="Times New Roman" w:hAnsi="Times New Roman" w:cs="Times New Roman"/>
              <w:sz w:val="24"/>
            </w:rPr>
          </w:rPrChange>
        </w:rPr>
        <w:t>);</w:t>
      </w:r>
    </w:p>
    <w:p>
      <w:pPr>
        <w:rPr>
          <w:rFonts w:ascii="Courier" w:hAnsi="Courier" w:cs="Times New Roman"/>
          <w:sz w:val="24"/>
          <w:rPrChange w:id="925" w:author="Nick Jackiw" w:date="2018-05-17T09:43:00Z">
            <w:rPr>
              <w:rFonts w:ascii="Times New Roman" w:hAnsi="Times New Roman" w:cs="Times New Roman"/>
              <w:sz w:val="24"/>
            </w:rPr>
          </w:rPrChange>
        </w:rPr>
      </w:pPr>
      <w:r>
        <w:rPr>
          <w:rFonts w:ascii="Courier" w:hAnsi="Courier" w:cs="Times New Roman"/>
          <w:sz w:val="24"/>
          <w:rPrChange w:id="926" w:author="Nick Jackiw" w:date="2018-05-17T09:43:00Z">
            <w:rPr>
              <w:rFonts w:ascii="Times New Roman" w:hAnsi="Times New Roman" w:cs="Times New Roman"/>
              <w:sz w:val="24"/>
            </w:rPr>
          </w:rPrChange>
        </w:rPr>
        <w:tab/>
      </w:r>
      <w:r>
        <w:rPr>
          <w:rFonts w:ascii="Courier" w:hAnsi="Courier" w:cs="Times New Roman"/>
          <w:sz w:val="24"/>
          <w:rPrChange w:id="927" w:author="Nick Jackiw" w:date="2018-05-17T09:43:00Z">
            <w:rPr>
              <w:rFonts w:ascii="Times New Roman" w:hAnsi="Times New Roman" w:cs="Times New Roman"/>
              <w:sz w:val="24"/>
            </w:rPr>
          </w:rPrChange>
        </w:rPr>
        <w:tab/>
      </w:r>
      <w:r>
        <w:rPr>
          <w:rFonts w:ascii="Courier" w:hAnsi="Courier" w:cs="Times New Roman"/>
          <w:sz w:val="24"/>
          <w:rPrChange w:id="928" w:author="Nick Jackiw" w:date="2018-05-17T09:43:00Z">
            <w:rPr>
              <w:rFonts w:ascii="Times New Roman" w:hAnsi="Times New Roman" w:cs="Times New Roman"/>
              <w:sz w:val="24"/>
            </w:rPr>
          </w:rPrChange>
        </w:rPr>
        <w:t>printf</w:t>
      </w:r>
      <w:r>
        <w:rPr>
          <w:rFonts w:ascii="Courier" w:hAnsi="Courier" w:cs="Times New Roman"/>
          <w:sz w:val="24"/>
          <w:rPrChange w:id="929" w:author="Nick Jackiw" w:date="2018-05-17T09:43:00Z">
            <w:rPr>
              <w:rFonts w:ascii="Times New Roman" w:hAnsi="Times New Roman" w:cs="Times New Roman"/>
              <w:sz w:val="24"/>
            </w:rPr>
          </w:rPrChange>
        </w:rPr>
        <w:t>(</w:t>
      </w:r>
      <w:r>
        <w:rPr>
          <w:rFonts w:ascii="Courier" w:hAnsi="Courier" w:cs="Times New Roman"/>
          <w:sz w:val="24"/>
          <w:rPrChange w:id="930" w:author="Nick Jackiw" w:date="2018-05-17T09:43:00Z">
            <w:rPr>
              <w:rFonts w:ascii="Times New Roman" w:hAnsi="Times New Roman" w:cs="Times New Roman"/>
              <w:sz w:val="24"/>
            </w:rPr>
          </w:rPrChange>
        </w:rPr>
        <w:t xml:space="preserve">"Current analog : %d\n", </w:t>
      </w:r>
      <w:r>
        <w:rPr>
          <w:rFonts w:ascii="Courier" w:hAnsi="Courier" w:cs="Times New Roman"/>
          <w:sz w:val="24"/>
          <w:rPrChange w:id="931" w:author="Nick Jackiw" w:date="2018-05-17T09:43:00Z">
            <w:rPr>
              <w:rFonts w:ascii="Times New Roman" w:hAnsi="Times New Roman" w:cs="Times New Roman"/>
              <w:sz w:val="24"/>
            </w:rPr>
          </w:rPrChange>
        </w:rPr>
        <w:t>analogVal</w:t>
      </w:r>
      <w:r>
        <w:rPr>
          <w:rFonts w:ascii="Courier" w:hAnsi="Courier" w:cs="Times New Roman"/>
          <w:sz w:val="24"/>
          <w:rPrChange w:id="932" w:author="Nick Jackiw" w:date="2018-05-17T09:43:00Z">
            <w:rPr>
              <w:rFonts w:ascii="Times New Roman" w:hAnsi="Times New Roman" w:cs="Times New Roman"/>
              <w:sz w:val="24"/>
            </w:rPr>
          </w:rPrChange>
        </w:rPr>
        <w:t>);</w:t>
      </w:r>
    </w:p>
    <w:p>
      <w:pPr>
        <w:rPr>
          <w:rFonts w:ascii="Courier" w:hAnsi="Courier" w:cs="Times New Roman"/>
          <w:sz w:val="24"/>
          <w:rPrChange w:id="933" w:author="Nick Jackiw" w:date="2018-05-17T09:43:00Z">
            <w:rPr>
              <w:rFonts w:ascii="Times New Roman" w:hAnsi="Times New Roman" w:cs="Times New Roman"/>
              <w:sz w:val="24"/>
            </w:rPr>
          </w:rPrChange>
        </w:rPr>
      </w:pPr>
      <w:r>
        <w:rPr>
          <w:rFonts w:ascii="Courier" w:hAnsi="Courier" w:cs="Times New Roman"/>
          <w:sz w:val="24"/>
          <w:rPrChange w:id="934" w:author="Nick Jackiw" w:date="2018-05-17T09:43:00Z">
            <w:rPr>
              <w:rFonts w:ascii="Times New Roman" w:hAnsi="Times New Roman" w:cs="Times New Roman"/>
              <w:sz w:val="24"/>
            </w:rPr>
          </w:rPrChange>
        </w:rPr>
        <w:tab/>
      </w:r>
      <w:r>
        <w:rPr>
          <w:rFonts w:ascii="Courier" w:hAnsi="Courier" w:cs="Times New Roman"/>
          <w:sz w:val="24"/>
          <w:rPrChange w:id="935" w:author="Nick Jackiw" w:date="2018-05-17T09:43:00Z">
            <w:rPr>
              <w:rFonts w:ascii="Times New Roman" w:hAnsi="Times New Roman" w:cs="Times New Roman"/>
              <w:sz w:val="24"/>
            </w:rPr>
          </w:rPrChange>
        </w:rPr>
        <w:tab/>
      </w:r>
      <w:r>
        <w:rPr>
          <w:rFonts w:ascii="Courier" w:hAnsi="Courier" w:cs="Times New Roman"/>
          <w:sz w:val="24"/>
          <w:rPrChange w:id="936" w:author="Nick Jackiw" w:date="2018-05-17T09:43:00Z">
            <w:rPr>
              <w:rFonts w:ascii="Times New Roman" w:hAnsi="Times New Roman" w:cs="Times New Roman"/>
              <w:sz w:val="24"/>
            </w:rPr>
          </w:rPrChange>
        </w:rPr>
        <w:t>if(</w:t>
      </w:r>
      <w:r>
        <w:rPr>
          <w:rFonts w:ascii="Courier" w:hAnsi="Courier" w:cs="Times New Roman"/>
          <w:sz w:val="24"/>
          <w:rPrChange w:id="937" w:author="Nick Jackiw" w:date="2018-05-17T09:43:00Z">
            <w:rPr>
              <w:rFonts w:ascii="Times New Roman" w:hAnsi="Times New Roman" w:cs="Times New Roman"/>
              <w:sz w:val="24"/>
            </w:rPr>
          </w:rPrChange>
        </w:rPr>
        <w:t>analogVal</w:t>
      </w:r>
      <w:r>
        <w:rPr>
          <w:rFonts w:ascii="Courier" w:hAnsi="Courier" w:cs="Times New Roman"/>
          <w:sz w:val="24"/>
          <w:rPrChange w:id="938" w:author="Nick Jackiw" w:date="2018-05-17T09:43:00Z">
            <w:rPr>
              <w:rFonts w:ascii="Times New Roman" w:hAnsi="Times New Roman" w:cs="Times New Roman"/>
              <w:sz w:val="24"/>
            </w:rPr>
          </w:rPrChange>
        </w:rPr>
        <w:t xml:space="preserve"> &lt; </w:t>
      </w:r>
      <w:r>
        <w:rPr>
          <w:rFonts w:ascii="Courier" w:hAnsi="Courier" w:cs="Times New Roman"/>
          <w:sz w:val="24"/>
          <w:rPrChange w:id="939" w:author="Nick Jackiw" w:date="2018-05-17T09:43:00Z">
            <w:rPr>
              <w:rFonts w:ascii="Times New Roman" w:hAnsi="Times New Roman" w:cs="Times New Roman"/>
              <w:sz w:val="24"/>
            </w:rPr>
          </w:rPrChange>
        </w:rPr>
        <w:t>thresholdVal</w:t>
      </w:r>
      <w:r>
        <w:rPr>
          <w:rFonts w:ascii="Courier" w:hAnsi="Courier" w:cs="Times New Roman"/>
          <w:sz w:val="24"/>
          <w:rPrChange w:id="940" w:author="Nick Jackiw" w:date="2018-05-17T09:43:00Z">
            <w:rPr>
              <w:rFonts w:ascii="Times New Roman" w:hAnsi="Times New Roman" w:cs="Times New Roman"/>
              <w:sz w:val="24"/>
            </w:rPr>
          </w:rPrChange>
        </w:rPr>
        <w:t>)</w:t>
      </w:r>
    </w:p>
    <w:p>
      <w:pPr>
        <w:rPr>
          <w:rFonts w:ascii="Courier" w:hAnsi="Courier" w:cs="Times New Roman"/>
          <w:sz w:val="24"/>
          <w:rPrChange w:id="941" w:author="Nick Jackiw" w:date="2018-05-17T09:43:00Z">
            <w:rPr>
              <w:rFonts w:ascii="Times New Roman" w:hAnsi="Times New Roman" w:cs="Times New Roman"/>
              <w:sz w:val="24"/>
            </w:rPr>
          </w:rPrChange>
        </w:rPr>
      </w:pPr>
      <w:r>
        <w:rPr>
          <w:rFonts w:ascii="Courier" w:hAnsi="Courier" w:cs="Times New Roman"/>
          <w:sz w:val="24"/>
          <w:rPrChange w:id="942" w:author="Nick Jackiw" w:date="2018-05-17T09:43:00Z">
            <w:rPr>
              <w:rFonts w:ascii="Times New Roman" w:hAnsi="Times New Roman" w:cs="Times New Roman"/>
              <w:sz w:val="24"/>
            </w:rPr>
          </w:rPrChange>
        </w:rPr>
        <w:tab/>
      </w:r>
      <w:r>
        <w:rPr>
          <w:rFonts w:ascii="Courier" w:hAnsi="Courier" w:cs="Times New Roman"/>
          <w:sz w:val="24"/>
          <w:rPrChange w:id="943" w:author="Nick Jackiw" w:date="2018-05-17T09:43:00Z">
            <w:rPr>
              <w:rFonts w:ascii="Times New Roman" w:hAnsi="Times New Roman" w:cs="Times New Roman"/>
              <w:sz w:val="24"/>
            </w:rPr>
          </w:rPrChange>
        </w:rPr>
        <w:tab/>
      </w:r>
      <w:r>
        <w:rPr>
          <w:rFonts w:ascii="Courier" w:hAnsi="Courier" w:cs="Times New Roman"/>
          <w:sz w:val="24"/>
          <w:rPrChange w:id="944" w:author="Nick Jackiw" w:date="2018-05-17T09:43:00Z">
            <w:rPr>
              <w:rFonts w:ascii="Times New Roman" w:hAnsi="Times New Roman" w:cs="Times New Roman"/>
              <w:sz w:val="24"/>
            </w:rPr>
          </w:rPrChange>
        </w:rPr>
        <w:t>{</w:t>
      </w:r>
    </w:p>
    <w:p>
      <w:pPr>
        <w:rPr>
          <w:rFonts w:ascii="Courier" w:hAnsi="Courier" w:cs="Times New Roman"/>
          <w:sz w:val="24"/>
          <w:rPrChange w:id="945" w:author="Nick Jackiw" w:date="2018-05-17T09:43:00Z">
            <w:rPr>
              <w:rFonts w:ascii="Times New Roman" w:hAnsi="Times New Roman" w:cs="Times New Roman"/>
              <w:sz w:val="24"/>
            </w:rPr>
          </w:rPrChange>
        </w:rPr>
      </w:pPr>
      <w:r>
        <w:rPr>
          <w:rFonts w:ascii="Courier" w:hAnsi="Courier" w:cs="Times New Roman"/>
          <w:sz w:val="24"/>
          <w:rPrChange w:id="946" w:author="Nick Jackiw" w:date="2018-05-17T09:43:00Z">
            <w:rPr>
              <w:rFonts w:ascii="Times New Roman" w:hAnsi="Times New Roman" w:cs="Times New Roman"/>
              <w:sz w:val="24"/>
            </w:rPr>
          </w:rPrChange>
        </w:rPr>
        <w:tab/>
      </w:r>
      <w:r>
        <w:rPr>
          <w:rFonts w:ascii="Courier" w:hAnsi="Courier" w:cs="Times New Roman"/>
          <w:sz w:val="24"/>
          <w:rPrChange w:id="947" w:author="Nick Jackiw" w:date="2018-05-17T09:43:00Z">
            <w:rPr>
              <w:rFonts w:ascii="Times New Roman" w:hAnsi="Times New Roman" w:cs="Times New Roman"/>
              <w:sz w:val="24"/>
            </w:rPr>
          </w:rPrChange>
        </w:rPr>
        <w:tab/>
      </w:r>
      <w:r>
        <w:rPr>
          <w:rFonts w:ascii="Courier" w:hAnsi="Courier" w:cs="Times New Roman"/>
          <w:sz w:val="24"/>
          <w:rPrChange w:id="948" w:author="Nick Jackiw" w:date="2018-05-17T09:43:00Z">
            <w:rPr>
              <w:rFonts w:ascii="Times New Roman" w:hAnsi="Times New Roman" w:cs="Times New Roman"/>
              <w:sz w:val="24"/>
            </w:rPr>
          </w:rPrChange>
        </w:rPr>
        <w:tab/>
      </w:r>
      <w:r>
        <w:rPr>
          <w:rFonts w:ascii="Courier" w:hAnsi="Courier" w:cs="Times New Roman"/>
          <w:sz w:val="24"/>
          <w:rPrChange w:id="949" w:author="Nick Jackiw" w:date="2018-05-17T09:43:00Z">
            <w:rPr>
              <w:rFonts w:ascii="Times New Roman" w:hAnsi="Times New Roman" w:cs="Times New Roman"/>
              <w:sz w:val="24"/>
            </w:rPr>
          </w:rPrChange>
        </w:rPr>
        <w:t>digitalWrite</w:t>
      </w:r>
      <w:r>
        <w:rPr>
          <w:rFonts w:ascii="Courier" w:hAnsi="Courier" w:cs="Times New Roman"/>
          <w:sz w:val="24"/>
          <w:rPrChange w:id="950" w:author="Nick Jackiw" w:date="2018-05-17T09:43:00Z">
            <w:rPr>
              <w:rFonts w:ascii="Times New Roman" w:hAnsi="Times New Roman" w:cs="Times New Roman"/>
              <w:sz w:val="24"/>
            </w:rPr>
          </w:rPrChange>
        </w:rPr>
        <w:t>(</w:t>
      </w:r>
      <w:r>
        <w:rPr>
          <w:rFonts w:ascii="Courier" w:hAnsi="Courier" w:cs="Times New Roman"/>
          <w:sz w:val="24"/>
          <w:rPrChange w:id="951" w:author="Nick Jackiw" w:date="2018-05-17T09:43:00Z">
            <w:rPr>
              <w:rFonts w:ascii="Times New Roman" w:hAnsi="Times New Roman" w:cs="Times New Roman"/>
              <w:sz w:val="24"/>
            </w:rPr>
          </w:rPrChange>
        </w:rPr>
        <w:t>LedPin</w:t>
      </w:r>
      <w:r>
        <w:rPr>
          <w:rFonts w:ascii="Courier" w:hAnsi="Courier" w:cs="Times New Roman"/>
          <w:sz w:val="24"/>
          <w:rPrChange w:id="952" w:author="Nick Jackiw" w:date="2018-05-17T09:43:00Z">
            <w:rPr>
              <w:rFonts w:ascii="Times New Roman" w:hAnsi="Times New Roman" w:cs="Times New Roman"/>
              <w:sz w:val="24"/>
            </w:rPr>
          </w:rPrChange>
        </w:rPr>
        <w:t>, HIGH);</w:t>
      </w:r>
    </w:p>
    <w:p>
      <w:pPr>
        <w:rPr>
          <w:rFonts w:ascii="Courier" w:hAnsi="Courier" w:cs="Times New Roman"/>
          <w:sz w:val="24"/>
          <w:rPrChange w:id="953" w:author="Nick Jackiw" w:date="2018-05-17T09:43:00Z">
            <w:rPr>
              <w:rFonts w:ascii="Times New Roman" w:hAnsi="Times New Roman" w:cs="Times New Roman"/>
              <w:sz w:val="24"/>
            </w:rPr>
          </w:rPrChange>
        </w:rPr>
      </w:pPr>
      <w:r>
        <w:rPr>
          <w:rFonts w:ascii="Courier" w:hAnsi="Courier" w:cs="Times New Roman"/>
          <w:sz w:val="24"/>
          <w:rPrChange w:id="954" w:author="Nick Jackiw" w:date="2018-05-17T09:43:00Z">
            <w:rPr>
              <w:rFonts w:ascii="Times New Roman" w:hAnsi="Times New Roman" w:cs="Times New Roman"/>
              <w:sz w:val="24"/>
            </w:rPr>
          </w:rPrChange>
        </w:rPr>
        <w:tab/>
      </w:r>
      <w:r>
        <w:rPr>
          <w:rFonts w:ascii="Courier" w:hAnsi="Courier" w:cs="Times New Roman"/>
          <w:sz w:val="24"/>
          <w:rPrChange w:id="955" w:author="Nick Jackiw" w:date="2018-05-17T09:43:00Z">
            <w:rPr>
              <w:rFonts w:ascii="Times New Roman" w:hAnsi="Times New Roman" w:cs="Times New Roman"/>
              <w:sz w:val="24"/>
            </w:rPr>
          </w:rPrChange>
        </w:rPr>
        <w:tab/>
      </w:r>
      <w:r>
        <w:rPr>
          <w:rFonts w:ascii="Courier" w:hAnsi="Courier" w:cs="Times New Roman"/>
          <w:sz w:val="24"/>
          <w:rPrChange w:id="956" w:author="Nick Jackiw" w:date="2018-05-17T09:43:00Z">
            <w:rPr>
              <w:rFonts w:ascii="Times New Roman" w:hAnsi="Times New Roman" w:cs="Times New Roman"/>
              <w:sz w:val="24"/>
            </w:rPr>
          </w:rPrChange>
        </w:rPr>
        <w:t>}</w:t>
      </w:r>
    </w:p>
    <w:p>
      <w:pPr>
        <w:rPr>
          <w:rFonts w:ascii="Courier" w:hAnsi="Courier" w:cs="Times New Roman"/>
          <w:sz w:val="24"/>
          <w:rPrChange w:id="957" w:author="Nick Jackiw" w:date="2018-05-17T09:43:00Z">
            <w:rPr>
              <w:rFonts w:ascii="Times New Roman" w:hAnsi="Times New Roman" w:cs="Times New Roman"/>
              <w:sz w:val="24"/>
            </w:rPr>
          </w:rPrChange>
        </w:rPr>
      </w:pPr>
      <w:r>
        <w:rPr>
          <w:rFonts w:ascii="Courier" w:hAnsi="Courier" w:cs="Times New Roman"/>
          <w:sz w:val="24"/>
          <w:rPrChange w:id="958" w:author="Nick Jackiw" w:date="2018-05-17T09:43:00Z">
            <w:rPr>
              <w:rFonts w:ascii="Times New Roman" w:hAnsi="Times New Roman" w:cs="Times New Roman"/>
              <w:sz w:val="24"/>
            </w:rPr>
          </w:rPrChange>
        </w:rPr>
        <w:tab/>
      </w:r>
      <w:r>
        <w:rPr>
          <w:rFonts w:ascii="Courier" w:hAnsi="Courier" w:cs="Times New Roman"/>
          <w:sz w:val="24"/>
          <w:rPrChange w:id="959" w:author="Nick Jackiw" w:date="2018-05-17T09:43:00Z">
            <w:rPr>
              <w:rFonts w:ascii="Times New Roman" w:hAnsi="Times New Roman" w:cs="Times New Roman"/>
              <w:sz w:val="24"/>
            </w:rPr>
          </w:rPrChange>
        </w:rPr>
        <w:tab/>
      </w:r>
      <w:r>
        <w:rPr>
          <w:rFonts w:ascii="Courier" w:hAnsi="Courier" w:cs="Times New Roman"/>
          <w:sz w:val="24"/>
          <w:rPrChange w:id="960" w:author="Nick Jackiw" w:date="2018-05-17T09:43:00Z">
            <w:rPr>
              <w:rFonts w:ascii="Times New Roman" w:hAnsi="Times New Roman" w:cs="Times New Roman"/>
              <w:sz w:val="24"/>
            </w:rPr>
          </w:rPrChange>
        </w:rPr>
        <w:t>else</w:t>
      </w:r>
    </w:p>
    <w:p>
      <w:pPr>
        <w:rPr>
          <w:rFonts w:ascii="Courier" w:hAnsi="Courier" w:cs="Times New Roman"/>
          <w:sz w:val="24"/>
          <w:rPrChange w:id="961" w:author="Nick Jackiw" w:date="2018-05-17T09:43:00Z">
            <w:rPr>
              <w:rFonts w:ascii="Times New Roman" w:hAnsi="Times New Roman" w:cs="Times New Roman"/>
              <w:sz w:val="24"/>
            </w:rPr>
          </w:rPrChange>
        </w:rPr>
      </w:pPr>
      <w:r>
        <w:rPr>
          <w:rFonts w:ascii="Courier" w:hAnsi="Courier" w:cs="Times New Roman"/>
          <w:sz w:val="24"/>
          <w:rPrChange w:id="962" w:author="Nick Jackiw" w:date="2018-05-17T09:43:00Z">
            <w:rPr>
              <w:rFonts w:ascii="Times New Roman" w:hAnsi="Times New Roman" w:cs="Times New Roman"/>
              <w:sz w:val="24"/>
            </w:rPr>
          </w:rPrChange>
        </w:rPr>
        <w:tab/>
      </w:r>
      <w:r>
        <w:rPr>
          <w:rFonts w:ascii="Courier" w:hAnsi="Courier" w:cs="Times New Roman"/>
          <w:sz w:val="24"/>
          <w:rPrChange w:id="963" w:author="Nick Jackiw" w:date="2018-05-17T09:43:00Z">
            <w:rPr>
              <w:rFonts w:ascii="Times New Roman" w:hAnsi="Times New Roman" w:cs="Times New Roman"/>
              <w:sz w:val="24"/>
            </w:rPr>
          </w:rPrChange>
        </w:rPr>
        <w:tab/>
      </w:r>
      <w:r>
        <w:rPr>
          <w:rFonts w:ascii="Courier" w:hAnsi="Courier" w:cs="Times New Roman"/>
          <w:sz w:val="24"/>
          <w:rPrChange w:id="964" w:author="Nick Jackiw" w:date="2018-05-17T09:43:00Z">
            <w:rPr>
              <w:rFonts w:ascii="Times New Roman" w:hAnsi="Times New Roman" w:cs="Times New Roman"/>
              <w:sz w:val="24"/>
            </w:rPr>
          </w:rPrChange>
        </w:rPr>
        <w:t>{</w:t>
      </w:r>
    </w:p>
    <w:p>
      <w:pPr>
        <w:rPr>
          <w:rFonts w:ascii="Courier" w:hAnsi="Courier" w:cs="Times New Roman"/>
          <w:sz w:val="24"/>
          <w:rPrChange w:id="965" w:author="Nick Jackiw" w:date="2018-05-17T09:43:00Z">
            <w:rPr>
              <w:rFonts w:ascii="Times New Roman" w:hAnsi="Times New Roman" w:cs="Times New Roman"/>
              <w:sz w:val="24"/>
            </w:rPr>
          </w:rPrChange>
        </w:rPr>
      </w:pPr>
      <w:r>
        <w:rPr>
          <w:rFonts w:ascii="Courier" w:hAnsi="Courier" w:cs="Times New Roman"/>
          <w:sz w:val="24"/>
          <w:rPrChange w:id="966" w:author="Nick Jackiw" w:date="2018-05-17T09:43:00Z">
            <w:rPr>
              <w:rFonts w:ascii="Times New Roman" w:hAnsi="Times New Roman" w:cs="Times New Roman"/>
              <w:sz w:val="24"/>
            </w:rPr>
          </w:rPrChange>
        </w:rPr>
        <w:tab/>
      </w:r>
      <w:r>
        <w:rPr>
          <w:rFonts w:ascii="Courier" w:hAnsi="Courier" w:cs="Times New Roman"/>
          <w:sz w:val="24"/>
          <w:rPrChange w:id="967" w:author="Nick Jackiw" w:date="2018-05-17T09:43:00Z">
            <w:rPr>
              <w:rFonts w:ascii="Times New Roman" w:hAnsi="Times New Roman" w:cs="Times New Roman"/>
              <w:sz w:val="24"/>
            </w:rPr>
          </w:rPrChange>
        </w:rPr>
        <w:tab/>
      </w:r>
      <w:r>
        <w:rPr>
          <w:rFonts w:ascii="Courier" w:hAnsi="Courier" w:cs="Times New Roman"/>
          <w:sz w:val="24"/>
          <w:rPrChange w:id="968" w:author="Nick Jackiw" w:date="2018-05-17T09:43:00Z">
            <w:rPr>
              <w:rFonts w:ascii="Times New Roman" w:hAnsi="Times New Roman" w:cs="Times New Roman"/>
              <w:sz w:val="24"/>
            </w:rPr>
          </w:rPrChange>
        </w:rPr>
        <w:tab/>
      </w:r>
      <w:r>
        <w:rPr>
          <w:rFonts w:ascii="Courier" w:hAnsi="Courier" w:cs="Times New Roman"/>
          <w:sz w:val="24"/>
          <w:rPrChange w:id="969" w:author="Nick Jackiw" w:date="2018-05-17T09:43:00Z">
            <w:rPr>
              <w:rFonts w:ascii="Times New Roman" w:hAnsi="Times New Roman" w:cs="Times New Roman"/>
              <w:sz w:val="24"/>
            </w:rPr>
          </w:rPrChange>
        </w:rPr>
        <w:t>digitalWrite</w:t>
      </w:r>
      <w:r>
        <w:rPr>
          <w:rFonts w:ascii="Courier" w:hAnsi="Courier" w:cs="Times New Roman"/>
          <w:sz w:val="24"/>
          <w:rPrChange w:id="970" w:author="Nick Jackiw" w:date="2018-05-17T09:43:00Z">
            <w:rPr>
              <w:rFonts w:ascii="Times New Roman" w:hAnsi="Times New Roman" w:cs="Times New Roman"/>
              <w:sz w:val="24"/>
            </w:rPr>
          </w:rPrChange>
        </w:rPr>
        <w:t>(</w:t>
      </w:r>
      <w:r>
        <w:rPr>
          <w:rFonts w:ascii="Courier" w:hAnsi="Courier" w:cs="Times New Roman"/>
          <w:sz w:val="24"/>
          <w:rPrChange w:id="971" w:author="Nick Jackiw" w:date="2018-05-17T09:43:00Z">
            <w:rPr>
              <w:rFonts w:ascii="Times New Roman" w:hAnsi="Times New Roman" w:cs="Times New Roman"/>
              <w:sz w:val="24"/>
            </w:rPr>
          </w:rPrChange>
        </w:rPr>
        <w:t>LedPin</w:t>
      </w:r>
      <w:r>
        <w:rPr>
          <w:rFonts w:ascii="Courier" w:hAnsi="Courier" w:cs="Times New Roman"/>
          <w:sz w:val="24"/>
          <w:rPrChange w:id="972" w:author="Nick Jackiw" w:date="2018-05-17T09:43:00Z">
            <w:rPr>
              <w:rFonts w:ascii="Times New Roman" w:hAnsi="Times New Roman" w:cs="Times New Roman"/>
              <w:sz w:val="24"/>
            </w:rPr>
          </w:rPrChange>
        </w:rPr>
        <w:t>, LOW);</w:t>
      </w:r>
    </w:p>
    <w:p>
      <w:pPr>
        <w:rPr>
          <w:rFonts w:ascii="Courier" w:hAnsi="Courier" w:cs="Times New Roman"/>
          <w:sz w:val="24"/>
          <w:rPrChange w:id="973" w:author="Nick Jackiw" w:date="2018-05-17T09:43:00Z">
            <w:rPr>
              <w:rFonts w:ascii="Times New Roman" w:hAnsi="Times New Roman" w:cs="Times New Roman"/>
              <w:sz w:val="24"/>
            </w:rPr>
          </w:rPrChange>
        </w:rPr>
      </w:pPr>
      <w:r>
        <w:rPr>
          <w:rFonts w:ascii="Courier" w:hAnsi="Courier" w:cs="Times New Roman"/>
          <w:sz w:val="24"/>
          <w:rPrChange w:id="974" w:author="Nick Jackiw" w:date="2018-05-17T09:43:00Z">
            <w:rPr>
              <w:rFonts w:ascii="Times New Roman" w:hAnsi="Times New Roman" w:cs="Times New Roman"/>
              <w:sz w:val="24"/>
            </w:rPr>
          </w:rPrChange>
        </w:rPr>
        <w:tab/>
      </w:r>
      <w:r>
        <w:rPr>
          <w:rFonts w:ascii="Courier" w:hAnsi="Courier" w:cs="Times New Roman"/>
          <w:sz w:val="24"/>
          <w:rPrChange w:id="975" w:author="Nick Jackiw" w:date="2018-05-17T09:43:00Z">
            <w:rPr>
              <w:rFonts w:ascii="Times New Roman" w:hAnsi="Times New Roman" w:cs="Times New Roman"/>
              <w:sz w:val="24"/>
            </w:rPr>
          </w:rPrChange>
        </w:rPr>
        <w:tab/>
      </w:r>
      <w:r>
        <w:rPr>
          <w:rFonts w:ascii="Courier" w:hAnsi="Courier" w:cs="Times New Roman"/>
          <w:sz w:val="24"/>
          <w:rPrChange w:id="976" w:author="Nick Jackiw" w:date="2018-05-17T09:43:00Z">
            <w:rPr>
              <w:rFonts w:ascii="Times New Roman" w:hAnsi="Times New Roman" w:cs="Times New Roman"/>
              <w:sz w:val="24"/>
            </w:rPr>
          </w:rPrChange>
        </w:rPr>
        <w:t>}</w:t>
      </w:r>
    </w:p>
    <w:p>
      <w:pPr>
        <w:rPr>
          <w:rFonts w:ascii="Courier" w:hAnsi="Courier" w:cs="Times New Roman"/>
          <w:sz w:val="24"/>
          <w:rPrChange w:id="977" w:author="Nick Jackiw" w:date="2018-05-17T09:43:00Z">
            <w:rPr>
              <w:rFonts w:ascii="Times New Roman" w:hAnsi="Times New Roman" w:cs="Times New Roman"/>
              <w:sz w:val="24"/>
            </w:rPr>
          </w:rPrChange>
        </w:rPr>
      </w:pPr>
      <w:r>
        <w:rPr>
          <w:rFonts w:ascii="Courier" w:hAnsi="Courier" w:cs="Times New Roman"/>
          <w:sz w:val="24"/>
          <w:rPrChange w:id="978" w:author="Nick Jackiw" w:date="2018-05-17T09:43:00Z">
            <w:rPr>
              <w:rFonts w:ascii="Times New Roman" w:hAnsi="Times New Roman" w:cs="Times New Roman"/>
              <w:sz w:val="24"/>
            </w:rPr>
          </w:rPrChange>
        </w:rPr>
        <w:tab/>
      </w:r>
      <w:r>
        <w:rPr>
          <w:rFonts w:ascii="Courier" w:hAnsi="Courier" w:cs="Times New Roman"/>
          <w:sz w:val="24"/>
          <w:rPrChange w:id="979" w:author="Nick Jackiw" w:date="2018-05-17T09:43:00Z">
            <w:rPr>
              <w:rFonts w:ascii="Times New Roman" w:hAnsi="Times New Roman" w:cs="Times New Roman"/>
              <w:sz w:val="24"/>
            </w:rPr>
          </w:rPrChange>
        </w:rPr>
        <w:tab/>
      </w:r>
      <w:r>
        <w:rPr>
          <w:rFonts w:ascii="Courier" w:hAnsi="Courier" w:cs="Times New Roman"/>
          <w:sz w:val="24"/>
          <w:rPrChange w:id="980" w:author="Nick Jackiw" w:date="2018-05-17T09:43:00Z">
            <w:rPr>
              <w:rFonts w:ascii="Times New Roman" w:hAnsi="Times New Roman" w:cs="Times New Roman"/>
              <w:sz w:val="24"/>
            </w:rPr>
          </w:rPrChange>
        </w:rPr>
        <w:t>delay(</w:t>
      </w:r>
      <w:r>
        <w:rPr>
          <w:rFonts w:ascii="Courier" w:hAnsi="Courier" w:cs="Times New Roman"/>
          <w:sz w:val="24"/>
          <w:rPrChange w:id="981" w:author="Nick Jackiw" w:date="2018-05-17T09:43:00Z">
            <w:rPr>
              <w:rFonts w:ascii="Times New Roman" w:hAnsi="Times New Roman" w:cs="Times New Roman"/>
              <w:sz w:val="24"/>
            </w:rPr>
          </w:rPrChange>
        </w:rPr>
        <w:t>200);</w:t>
      </w:r>
    </w:p>
    <w:p>
      <w:pPr>
        <w:rPr>
          <w:rFonts w:ascii="Courier" w:hAnsi="Courier" w:cs="Times New Roman"/>
          <w:sz w:val="24"/>
          <w:rPrChange w:id="982" w:author="Nick Jackiw" w:date="2018-05-17T09:43:00Z">
            <w:rPr>
              <w:rFonts w:ascii="Times New Roman" w:hAnsi="Times New Roman" w:cs="Times New Roman"/>
              <w:sz w:val="24"/>
            </w:rPr>
          </w:rPrChange>
        </w:rPr>
      </w:pPr>
      <w:r>
        <w:rPr>
          <w:rFonts w:ascii="Courier" w:hAnsi="Courier" w:cs="Times New Roman"/>
          <w:sz w:val="24"/>
          <w:rPrChange w:id="983" w:author="Nick Jackiw" w:date="2018-05-17T09:43:00Z">
            <w:rPr>
              <w:rFonts w:ascii="Times New Roman" w:hAnsi="Times New Roman" w:cs="Times New Roman"/>
              <w:sz w:val="24"/>
            </w:rPr>
          </w:rPrChange>
        </w:rPr>
        <w:tab/>
      </w:r>
      <w:r>
        <w:rPr>
          <w:rFonts w:ascii="Courier" w:hAnsi="Courier" w:cs="Times New Roman"/>
          <w:sz w:val="24"/>
          <w:rPrChange w:id="984" w:author="Nick Jackiw" w:date="2018-05-17T09:43:00Z">
            <w:rPr>
              <w:rFonts w:ascii="Times New Roman" w:hAnsi="Times New Roman" w:cs="Times New Roman"/>
              <w:sz w:val="24"/>
            </w:rPr>
          </w:rPrChange>
        </w:rPr>
        <w:t>}</w:t>
      </w:r>
    </w:p>
    <w:p>
      <w:pPr>
        <w:rPr>
          <w:rFonts w:ascii="Courier" w:hAnsi="Courier" w:cs="Times New Roman"/>
          <w:sz w:val="24"/>
          <w:rPrChange w:id="985" w:author="Nick Jackiw" w:date="2018-05-17T09:43:00Z">
            <w:rPr>
              <w:rFonts w:ascii="Times New Roman" w:hAnsi="Times New Roman" w:cs="Times New Roman"/>
              <w:sz w:val="24"/>
            </w:rPr>
          </w:rPrChange>
        </w:rPr>
      </w:pPr>
    </w:p>
    <w:p>
      <w:pPr>
        <w:rPr>
          <w:rFonts w:ascii="Courier" w:hAnsi="Courier" w:cs="Times New Roman"/>
          <w:sz w:val="24"/>
          <w:rPrChange w:id="986" w:author="Nick Jackiw" w:date="2018-05-17T09:43:00Z">
            <w:rPr>
              <w:rFonts w:ascii="Times New Roman" w:hAnsi="Times New Roman" w:cs="Times New Roman"/>
              <w:sz w:val="24"/>
            </w:rPr>
          </w:rPrChange>
        </w:rPr>
      </w:pPr>
      <w:r>
        <w:rPr>
          <w:rFonts w:ascii="Courier" w:hAnsi="Courier" w:cs="Times New Roman"/>
          <w:sz w:val="24"/>
          <w:rPrChange w:id="987" w:author="Nick Jackiw" w:date="2018-05-17T09:43:00Z">
            <w:rPr>
              <w:rFonts w:ascii="Times New Roman" w:hAnsi="Times New Roman" w:cs="Times New Roman"/>
              <w:sz w:val="24"/>
            </w:rPr>
          </w:rPrChange>
        </w:rPr>
        <w:tab/>
      </w:r>
      <w:r>
        <w:rPr>
          <w:rFonts w:ascii="Courier" w:hAnsi="Courier" w:cs="Times New Roman"/>
          <w:sz w:val="24"/>
          <w:rPrChange w:id="988" w:author="Nick Jackiw" w:date="2018-05-17T09:43:00Z">
            <w:rPr>
              <w:rFonts w:ascii="Times New Roman" w:hAnsi="Times New Roman" w:cs="Times New Roman"/>
              <w:sz w:val="24"/>
            </w:rPr>
          </w:rPrChange>
        </w:rPr>
        <w:t>return 0;</w:t>
      </w:r>
    </w:p>
    <w:p>
      <w:pPr>
        <w:rPr>
          <w:rFonts w:ascii="Courier" w:hAnsi="Courier" w:cs="Times New Roman"/>
          <w:sz w:val="24"/>
          <w:rPrChange w:id="989" w:author="Nick Jackiw" w:date="2018-05-17T09:43:00Z">
            <w:rPr>
              <w:rFonts w:ascii="Times New Roman" w:hAnsi="Times New Roman" w:cs="Times New Roman"/>
              <w:sz w:val="24"/>
            </w:rPr>
          </w:rPrChange>
        </w:rPr>
      </w:pPr>
      <w:r>
        <w:rPr>
          <w:rFonts w:ascii="Courier" w:hAnsi="Courier" w:cs="Times New Roman"/>
          <w:sz w:val="24"/>
          <w:rPrChange w:id="990" w:author="Nick Jackiw" w:date="2018-05-17T09:43:00Z">
            <w:rPr>
              <w:rFonts w:ascii="Times New Roman" w:hAnsi="Times New Roman" w:cs="Times New Roman"/>
              <w:sz w:val="24"/>
            </w:rPr>
          </w:rPrChange>
        </w:rPr>
        <w:t>}</w:t>
      </w:r>
    </w:p>
    <w:p>
      <w:pPr>
        <w:rPr>
          <w:rFonts w:ascii="Times New Roman" w:hAnsi="Times New Roman" w:cs="Times New Roman"/>
          <w:sz w:val="24"/>
        </w:rPr>
      </w:pPr>
    </w:p>
    <w:p>
      <w:pPr>
        <w:rPr>
          <w:rFonts w:ascii="Times New Roman" w:hAnsi="Times New Roman" w:cs="Times New Roman"/>
        </w:rPr>
      </w:pPr>
    </w:p>
    <w:p>
      <w:pPr>
        <w:rPr>
          <w:del w:id="991" w:author="Nick Jackiw" w:date="2018-05-17T09:40:00Z"/>
          <w:rFonts w:ascii="Times New Roman" w:hAnsi="Times New Roman" w:cs="Times New Roman"/>
          <w:color w:val="FF0000"/>
          <w:sz w:val="32"/>
          <w:szCs w:val="32"/>
        </w:rPr>
      </w:pPr>
      <w:del w:id="992" w:author="Nick Jackiw" w:date="2018-05-17T09:40:00Z">
        <w:r>
          <w:rPr>
            <w:rFonts w:ascii="Times New Roman" w:hAnsi="Times New Roman" w:cs="Times New Roman"/>
            <w:color w:val="FF0000"/>
            <w:sz w:val="32"/>
            <w:szCs w:val="32"/>
          </w:rPr>
          <w:delText>Experimental phenomena</w:delText>
        </w:r>
      </w:del>
    </w:p>
    <w:p>
      <w:pPr>
        <w:ind w:firstLine="420"/>
        <w:rPr>
          <w:del w:id="993" w:author="Nick Jackiw" w:date="2018-05-17T09:40:00Z"/>
          <w:rFonts w:ascii="Times New Roman" w:hAnsi="Times New Roman" w:cs="Times New Roman"/>
          <w:sz w:val="24"/>
        </w:rPr>
      </w:pPr>
      <w:del w:id="994" w:author="Nick Jackiw" w:date="2018-05-17T09:40:00Z">
        <w:r>
          <w:rPr>
            <w:rFonts w:ascii="Times New Roman" w:hAnsi="Times New Roman" w:cs="Times New Roman"/>
            <w:sz w:val="24"/>
          </w:rPr>
          <w:delText>When the magnet is vertically close to the analog Hall sensor, there will be a voltage difference generated in the analog Hall sensor. When the value of the analog Hall sensor detected by the Raspberry Pi after ADC conversion meets a certain condition, the LED lamp will light up.</w:delText>
        </w:r>
      </w:del>
    </w:p>
    <w:p>
      <w:pPr>
        <w:rPr>
          <w:del w:id="995" w:author="Nick Jackiw" w:date="2018-05-17T09:40:00Z"/>
          <w:rFonts w:ascii="Times New Roman" w:hAnsi="Times New Roman" w:cs="Times New Roman"/>
        </w:rPr>
      </w:pPr>
    </w:p>
    <w:p>
      <w:pPr>
        <w:rPr>
          <w:del w:id="996" w:author="Nick Jackiw" w:date="2018-05-17T09:40:00Z"/>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del w:id="997" w:author="Nick Jackiw" w:date="2018-05-17T09:42:00Z"/>
          <w:rFonts w:ascii="Times New Roman" w:hAnsi="Times New Roman" w:cs="Times New Roman"/>
        </w:rPr>
      </w:pPr>
      <w:ins w:id="998" w:author="Nick Jackiw" w:date="2018-05-17T09:43:00Z">
        <w:r>
          <w:rPr>
            <w:rFonts w:ascii="Times New Roman" w:hAnsi="Times New Roman" w:cs="Times New Roman"/>
          </w:rPr>
          <w:t>&lt;&lt;*** EDITORIAL COMMENTS</w:t>
        </w:r>
      </w:ins>
    </w:p>
    <w:p>
      <w:pPr>
        <w:rPr>
          <w:ins w:id="999" w:author="Nick Jackiw" w:date="2018-05-17T09:43:00Z"/>
          <w:rFonts w:ascii="Times New Roman" w:hAnsi="Times New Roman" w:cs="Times New Roman"/>
        </w:rPr>
      </w:pPr>
      <w:ins w:id="1000" w:author="Nick Jackiw" w:date="2018-05-17T09:43:00Z">
        <w:r>
          <w:rPr>
            <w:rFonts w:ascii="Times New Roman" w:hAnsi="Times New Roman" w:cs="Times New Roman"/>
          </w:rPr>
          <w:t xml:space="preserve"> FROM NICK TO KUMAN/EMILY</w:t>
        </w:r>
      </w:ins>
    </w:p>
    <w:p>
      <w:pPr>
        <w:rPr>
          <w:ins w:id="1001" w:author="Nick Jackiw" w:date="2018-05-17T09:43:00Z"/>
          <w:rFonts w:ascii="Times New Roman" w:hAnsi="Times New Roman" w:cs="Times New Roman"/>
        </w:rPr>
      </w:pPr>
    </w:p>
    <w:p>
      <w:pPr>
        <w:pStyle w:val="6"/>
        <w:numPr>
          <w:ilvl w:val="0"/>
          <w:numId w:val="3"/>
        </w:numPr>
        <w:rPr>
          <w:ins w:id="1003" w:author="Nick Jackiw" w:date="2018-05-17T09:58:00Z"/>
          <w:rFonts w:ascii="Times New Roman" w:hAnsi="Times New Roman" w:cs="Times New Roman"/>
        </w:rPr>
        <w:pPrChange w:id="1002" w:author="Nick Jackiw" w:date="2018-05-17T09:57:00Z">
          <w:pPr/>
        </w:pPrChange>
      </w:pPr>
      <w:ins w:id="1004" w:author="Nick Jackiw" w:date="2018-05-17T09:43:00Z">
        <w:r>
          <w:rPr>
            <w:rFonts w:ascii="Times New Roman" w:hAnsi="Times New Roman" w:cs="Times New Roman"/>
          </w:rPr>
          <w:t xml:space="preserve">There </w:t>
        </w:r>
      </w:ins>
      <w:ins w:id="1005" w:author="Nick Jackiw" w:date="2018-05-17T09:57:00Z">
        <w:r>
          <w:rPr>
            <w:rFonts w:ascii="Times New Roman" w:hAnsi="Times New Roman" w:cs="Times New Roman"/>
          </w:rPr>
          <w:t xml:space="preserve">in one </w:t>
        </w:r>
      </w:ins>
      <w:ins w:id="1006" w:author="Nick Jackiw" w:date="2018-05-17T09:43:00Z">
        <w:r>
          <w:rPr>
            <w:rFonts w:ascii="Times New Roman" w:hAnsi="Times New Roman" w:cs="Times New Roman"/>
          </w:rPr>
          <w:t xml:space="preserve">thing that would improve this </w:t>
        </w:r>
      </w:ins>
      <w:ins w:id="1007" w:author="Nick Jackiw" w:date="2018-05-17T09:46:00Z">
        <w:r>
          <w:rPr>
            <w:rFonts w:ascii="Times New Roman" w:hAnsi="Times New Roman" w:cs="Times New Roman"/>
          </w:rPr>
          <w:t xml:space="preserve">piece </w:t>
        </w:r>
      </w:ins>
      <w:ins w:id="1008" w:author="Nick Jackiw" w:date="2018-05-17T09:43:00Z">
        <w:r>
          <w:rPr>
            <w:rFonts w:ascii="Times New Roman" w:hAnsi="Times New Roman" w:cs="Times New Roman"/>
          </w:rPr>
          <w:t>tremendously</w:t>
        </w:r>
      </w:ins>
      <w:ins w:id="1009" w:author="Nick Jackiw" w:date="2018-05-17T09:57:00Z">
        <w:r>
          <w:rPr>
            <w:rFonts w:ascii="Times New Roman" w:hAnsi="Times New Roman" w:cs="Times New Roman"/>
          </w:rPr>
          <w:t xml:space="preserve">: A </w:t>
        </w:r>
      </w:ins>
      <w:ins w:id="1010" w:author="Nick Jackiw" w:date="2018-05-17T09:44:00Z">
        <w:r>
          <w:rPr>
            <w:rFonts w:ascii="Times New Roman" w:hAnsi="Times New Roman" w:cs="Times New Roman"/>
            <w:rPrChange w:id="1011" w:author="Nick Jackiw" w:date="2018-05-17T09:57:00Z">
              <w:rPr/>
            </w:rPrChange>
          </w:rPr>
          <w:t xml:space="preserve">good quality photograph of the breadboard with the circuit assembled as in the wiring diagram. If your user has never used a breadboard before, the instructions above are NOT enough to go on (they don’t know how to interpret the wiring diagram with an actual breadboard). However, if you give them a good photo of it, </w:t>
        </w:r>
      </w:ins>
      <w:ins w:id="1012" w:author="Nick Jackiw" w:date="2018-05-17T09:45:00Z">
        <w:r>
          <w:rPr>
            <w:rFonts w:ascii="Times New Roman" w:hAnsi="Times New Roman" w:cs="Times New Roman"/>
            <w:rPrChange w:id="1013" w:author="Nick Jackiw" w:date="2018-05-17T09:57:00Z">
              <w:rPr/>
            </w:rPrChange>
          </w:rPr>
          <w:t>immediately after the wiring diagram, a smart beginner or an unconfident intermediate user can figure out how to put the pieces together. Because I don’t have this kit, I can’t take this photo. If you can, include it after</w:t>
        </w:r>
      </w:ins>
      <w:ins w:id="1014" w:author="Nick Jackiw" w:date="2018-05-17T09:46:00Z">
        <w:r>
          <w:rPr>
            <w:rFonts w:ascii="Times New Roman" w:hAnsi="Times New Roman" w:cs="Times New Roman"/>
            <w:rPrChange w:id="1015" w:author="Nick Jackiw" w:date="2018-05-17T09:57:00Z">
              <w:rPr/>
            </w:rPrChange>
          </w:rPr>
          <w:t xml:space="preserve"> the fritzing Wiring Diagram illustration, in that same section.</w:t>
        </w:r>
      </w:ins>
    </w:p>
    <w:p>
      <w:pPr>
        <w:pStyle w:val="6"/>
        <w:numPr>
          <w:ilvl w:val="0"/>
          <w:numId w:val="3"/>
        </w:numPr>
        <w:rPr>
          <w:ins w:id="1017" w:author="Nick Jackiw" w:date="2018-05-17T10:08:00Z"/>
          <w:rFonts w:ascii="Times New Roman" w:hAnsi="Times New Roman" w:cs="Times New Roman"/>
        </w:rPr>
        <w:pPrChange w:id="1016" w:author="Nick Jackiw" w:date="2018-05-17T09:57:00Z">
          <w:pPr/>
        </w:pPrChange>
      </w:pPr>
      <w:ins w:id="1018" w:author="Nick Jackiw" w:date="2018-05-17T09:58:00Z">
        <w:r>
          <w:rPr>
            <w:rFonts w:ascii="Times New Roman" w:hAnsi="Times New Roman" w:cs="Times New Roman"/>
          </w:rPr>
          <w:t xml:space="preserve">Am I right that Kuman does not provide “the magnet” in your kit? I’ve added it to the list of Materials, but is there anything more that could be added to the description to be helpful? Will ANY magnet work? If I was a new user, I would worry </w:t>
        </w:r>
      </w:ins>
      <w:ins w:id="1019" w:author="Nick Jackiw" w:date="2018-05-17T09:59:00Z">
        <w:r>
          <w:rPr>
            <w:rFonts w:ascii="Times New Roman" w:hAnsi="Times New Roman" w:cs="Times New Roman"/>
          </w:rPr>
          <w:t>“wait – can I use the magnet on my fridge? Or do I need a ‘special magnet?’”</w:t>
        </w:r>
      </w:ins>
    </w:p>
    <w:p>
      <w:pPr>
        <w:pStyle w:val="6"/>
        <w:numPr>
          <w:ilvl w:val="0"/>
          <w:numId w:val="3"/>
        </w:numPr>
        <w:rPr>
          <w:ins w:id="1021" w:author="Nick Jackiw" w:date="2018-05-17T10:08:00Z"/>
          <w:rFonts w:ascii="Times New Roman" w:hAnsi="Times New Roman" w:cs="Times New Roman"/>
          <w:sz w:val="28"/>
          <w:szCs w:val="28"/>
          <w:rPrChange w:id="1022" w:author="Nick Jackiw" w:date="2018-05-17T10:08:00Z">
            <w:rPr>
              <w:ins w:id="1023" w:author="Nick Jackiw" w:date="2018-05-17T10:08:00Z"/>
              <w:rFonts w:ascii="Times New Roman" w:hAnsi="Times New Roman" w:cs="Times New Roman"/>
              <w:sz w:val="28"/>
              <w:szCs w:val="28"/>
            </w:rPr>
          </w:rPrChange>
        </w:rPr>
        <w:pPrChange w:id="1020" w:author="Nick Jackiw" w:date="2018-05-17T09:57:00Z">
          <w:pPr/>
        </w:pPrChange>
      </w:pPr>
      <w:ins w:id="1024" w:author="Nick Jackiw" w:date="2018-05-17T10:08:00Z">
        <w:r>
          <w:rPr>
            <w:rFonts w:ascii="Times New Roman" w:hAnsi="Times New Roman" w:cs="Times New Roman"/>
            <w:sz w:val="28"/>
            <w:szCs w:val="28"/>
          </w:rPr>
          <w:t xml:space="preserve">Above the original says “A voltage difference is generated when the Hall element and the magnet meet in the forward direction, and there is no voltage difference when the Hall element and the magnet meet in the forward direction.” This is contradictory—is there voltage, or not, in the forward direction?? I think maybe </w:t>
        </w:r>
      </w:ins>
      <w:ins w:id="1025" w:author="Nick Jackiw" w:date="2018-05-17T10:09:00Z">
        <w:r>
          <w:rPr>
            <w:rFonts w:ascii="Times New Roman" w:hAnsi="Times New Roman" w:cs="Times New Roman"/>
            <w:sz w:val="28"/>
            <w:szCs w:val="28"/>
          </w:rPr>
          <w:t>one time you mean “backward” and the other time “forward” but can’t quickly decide which one is which! Pleas</w:t>
        </w:r>
        <w:bookmarkStart w:id="0" w:name="_GoBack"/>
        <w:r>
          <w:rPr>
            <w:rFonts w:ascii="Times New Roman" w:hAnsi="Times New Roman" w:cs="Times New Roman"/>
            <w:sz w:val="28"/>
            <w:szCs w:val="28"/>
          </w:rPr>
          <w:t>e correct.</w:t>
        </w:r>
        <w:bookmarkEnd w:id="0"/>
      </w:ins>
    </w:p>
    <w:p>
      <w:pPr>
        <w:pStyle w:val="6"/>
        <w:numPr>
          <w:ilvl w:val="0"/>
          <w:numId w:val="3"/>
        </w:numPr>
        <w:rPr>
          <w:ins w:id="1027" w:author="Nick Jackiw" w:date="2018-05-17T09:59:00Z"/>
          <w:rFonts w:ascii="Times New Roman" w:hAnsi="Times New Roman" w:cs="Times New Roman"/>
        </w:rPr>
        <w:pPrChange w:id="1026" w:author="Nick Jackiw" w:date="2018-05-17T09:57:00Z">
          <w:pPr/>
        </w:pPrChange>
      </w:pPr>
      <w:ins w:id="1028" w:author="Nick Jackiw" w:date="2018-05-17T10:17:00Z">
        <w:r>
          <w:rPr>
            <w:rFonts w:ascii="Times New Roman" w:hAnsi="Times New Roman" w:cs="Times New Roman"/>
          </w:rPr>
          <w:t xml:space="preserve">It would be great in the Fritzing diagram if you could LABEL the </w:t>
        </w:r>
      </w:ins>
      <w:ins w:id="1029" w:author="Nick Jackiw" w:date="2018-05-17T10:19:00Z">
        <w:r>
          <w:rPr>
            <w:rFonts w:ascii="Times New Roman" w:hAnsi="Times New Roman" w:cs="Times New Roman"/>
          </w:rPr>
          <w:t xml:space="preserve">“Analog Hall sensor,” the </w:t>
        </w:r>
      </w:ins>
      <w:ins w:id="1030" w:author="Nick Jackiw" w:date="2018-05-17T10:17:00Z">
        <w:r>
          <w:rPr>
            <w:rFonts w:ascii="Times New Roman" w:hAnsi="Times New Roman" w:cs="Times New Roman"/>
          </w:rPr>
          <w:t>“ADC0</w:t>
        </w:r>
      </w:ins>
      <w:ins w:id="1031" w:author="Nick Jackiw" w:date="2018-05-17T10:18:00Z">
        <w:r>
          <w:rPr>
            <w:rFonts w:ascii="Times New Roman" w:hAnsi="Times New Roman" w:cs="Times New Roman"/>
          </w:rPr>
          <w:t xml:space="preserve">382” and the “LED (3-pin)” with exactly the same names (words) that appear in the Experimental Materials. </w:t>
        </w:r>
      </w:ins>
    </w:p>
    <w:p>
      <w:pPr>
        <w:rPr>
          <w:ins w:id="1032" w:author="Nick Jackiw" w:date="2018-05-17T09:45:00Z"/>
          <w:rFonts w:ascii="Times New Roman" w:hAnsi="Times New Roman" w:cs="Times New Roman"/>
          <w:rPrChange w:id="1033" w:author="Nick Jackiw" w:date="2018-05-17T09:59:00Z">
            <w:rPr>
              <w:ins w:id="1034" w:author="Nick Jackiw" w:date="2018-05-17T09:45:00Z"/>
            </w:rPr>
          </w:rPrChange>
        </w:rPr>
      </w:pPr>
      <w:ins w:id="1035" w:author="Nick Jackiw" w:date="2018-05-17T09:59:00Z">
        <w:r>
          <w:rPr>
            <w:rFonts w:ascii="Times New Roman" w:hAnsi="Times New Roman" w:cs="Times New Roman"/>
          </w:rPr>
          <w:t>&gt;&gt;</w:t>
        </w:r>
      </w:ins>
      <w:ins w:id="1036" w:author="Nick Jackiw" w:date="2018-05-17T09:58:00Z">
        <w:r>
          <w:rPr>
            <w:rFonts w:ascii="Times New Roman" w:hAnsi="Times New Roman" w:cs="Times New Roman"/>
            <w:rPrChange w:id="1037" w:author="Nick Jackiw" w:date="2018-05-17T09:59:00Z">
              <w:rPr/>
            </w:rPrChange>
          </w:rPr>
          <w:t xml:space="preserve"> </w:t>
        </w:r>
      </w:ins>
    </w:p>
    <w:p>
      <w:pPr>
        <w:numPr>
          <w:ilvl w:val="0"/>
          <w:numId w:val="3"/>
        </w:numPr>
        <w:ind w:hanging="360"/>
        <w:rPr>
          <w:ins w:id="1039" w:author="Nick Jackiw" w:date="2018-05-17T09:45:00Z"/>
          <w:rFonts w:ascii="Times New Roman" w:hAnsi="Times New Roman" w:cs="Times New Roman"/>
          <w:rPrChange w:id="1040" w:author="Nick Jackiw" w:date="2018-05-17T09:45:00Z">
            <w:rPr>
              <w:ins w:id="1041" w:author="Nick Jackiw" w:date="2018-05-17T09:45:00Z"/>
            </w:rPr>
          </w:rPrChange>
        </w:rPr>
        <w:pPrChange w:id="1038" w:author="Nick Jackiw" w:date="2018-05-17T09:45:00Z">
          <w:pPr>
            <w:pStyle w:val="6"/>
            <w:numPr>
              <w:ilvl w:val="0"/>
              <w:numId w:val="3"/>
            </w:numPr>
            <w:ind w:hanging="360"/>
          </w:pPr>
        </w:pPrChange>
      </w:pPr>
    </w:p>
    <w:p>
      <w:pPr>
        <w:rPr>
          <w:rFonts w:ascii="Times New Roman" w:hAnsi="Times New Roman" w:cs="Times New Roma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Courier">
    <w:altName w:val="Courier New"/>
    <w:panose1 w:val="020005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032B2D"/>
    <w:multiLevelType w:val="multilevel"/>
    <w:tmpl w:val="30032B2D"/>
    <w:lvl w:ilvl="0" w:tentative="0">
      <w:start w:val="4"/>
      <w:numFmt w:val="bullet"/>
      <w:lvlText w:val="-"/>
      <w:lvlJc w:val="left"/>
      <w:pPr>
        <w:ind w:left="720" w:hanging="360"/>
      </w:pPr>
      <w:rPr>
        <w:rFonts w:hint="default" w:ascii="Times New Roman" w:hAnsi="Times New Roman" w:cs="Times New Roman" w:eastAsiaTheme="minorEastAsia"/>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C6D2FD4"/>
    <w:multiLevelType w:val="multilevel"/>
    <w:tmpl w:val="4C6D2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AE4323F"/>
    <w:multiLevelType w:val="singleLevel"/>
    <w:tmpl w:val="5AE4323F"/>
    <w:lvl w:ilvl="0" w:tentative="0">
      <w:start w:val="1"/>
      <w:numFmt w:val="decimal"/>
      <w:suff w:val="nothing"/>
      <w:lvlText w:val="%1、"/>
      <w:lvlJc w:val="left"/>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Nick Jackiw">
    <w15:presenceInfo w15:providerId="Windows Live" w15:userId="8cc0322d47031ec0"/>
  </w15:person>
  <w15:person w15:author="mayn">
    <w15:presenceInfo w15:providerId="None" w15:userId="may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trackRevisions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D30"/>
    <w:rsid w:val="000E0A6B"/>
    <w:rsid w:val="001F1D30"/>
    <w:rsid w:val="00277F23"/>
    <w:rsid w:val="0037381C"/>
    <w:rsid w:val="003B0E50"/>
    <w:rsid w:val="00410428"/>
    <w:rsid w:val="004835DD"/>
    <w:rsid w:val="00541DDF"/>
    <w:rsid w:val="00604168"/>
    <w:rsid w:val="008163F6"/>
    <w:rsid w:val="00857632"/>
    <w:rsid w:val="00872AE0"/>
    <w:rsid w:val="009327D2"/>
    <w:rsid w:val="009B5DE5"/>
    <w:rsid w:val="00A17966"/>
    <w:rsid w:val="00A554EF"/>
    <w:rsid w:val="00A91210"/>
    <w:rsid w:val="00B11E95"/>
    <w:rsid w:val="00B23097"/>
    <w:rsid w:val="00BA7F6F"/>
    <w:rsid w:val="00C435D8"/>
    <w:rsid w:val="00D47ED0"/>
    <w:rsid w:val="00D64556"/>
    <w:rsid w:val="00E75269"/>
    <w:rsid w:val="014420FC"/>
    <w:rsid w:val="01CB2F1C"/>
    <w:rsid w:val="049C4656"/>
    <w:rsid w:val="061350E2"/>
    <w:rsid w:val="09252B27"/>
    <w:rsid w:val="09B6461A"/>
    <w:rsid w:val="0AD82D40"/>
    <w:rsid w:val="0B0065EC"/>
    <w:rsid w:val="0E916273"/>
    <w:rsid w:val="15287023"/>
    <w:rsid w:val="168A6EEE"/>
    <w:rsid w:val="1F764FE3"/>
    <w:rsid w:val="20A005A1"/>
    <w:rsid w:val="2373432D"/>
    <w:rsid w:val="25435A1E"/>
    <w:rsid w:val="2581752E"/>
    <w:rsid w:val="28872F67"/>
    <w:rsid w:val="2A5A05EB"/>
    <w:rsid w:val="2C5D148D"/>
    <w:rsid w:val="2D8305F3"/>
    <w:rsid w:val="2E0B63DE"/>
    <w:rsid w:val="30E168EC"/>
    <w:rsid w:val="32DE0182"/>
    <w:rsid w:val="33F000A6"/>
    <w:rsid w:val="34C378C4"/>
    <w:rsid w:val="3574214A"/>
    <w:rsid w:val="39C00DD7"/>
    <w:rsid w:val="3D1644D2"/>
    <w:rsid w:val="415D678F"/>
    <w:rsid w:val="422F4F53"/>
    <w:rsid w:val="42FE2032"/>
    <w:rsid w:val="474708C4"/>
    <w:rsid w:val="4874225B"/>
    <w:rsid w:val="4A266959"/>
    <w:rsid w:val="4A676F67"/>
    <w:rsid w:val="4EC431BF"/>
    <w:rsid w:val="515D1507"/>
    <w:rsid w:val="51B87027"/>
    <w:rsid w:val="53BE0486"/>
    <w:rsid w:val="560F752C"/>
    <w:rsid w:val="5AC1752A"/>
    <w:rsid w:val="5AE62042"/>
    <w:rsid w:val="5BDA52B0"/>
    <w:rsid w:val="5C442FBB"/>
    <w:rsid w:val="5C8B3308"/>
    <w:rsid w:val="5F325ECA"/>
    <w:rsid w:val="613D6CBC"/>
    <w:rsid w:val="63EE5A3B"/>
    <w:rsid w:val="66C77BE2"/>
    <w:rsid w:val="6AE675E0"/>
    <w:rsid w:val="6C462DDC"/>
    <w:rsid w:val="6DF6508C"/>
    <w:rsid w:val="6E5E7132"/>
    <w:rsid w:val="6E733333"/>
    <w:rsid w:val="6F603F8A"/>
    <w:rsid w:val="6FC62794"/>
    <w:rsid w:val="6FEF2A70"/>
    <w:rsid w:val="70755A01"/>
    <w:rsid w:val="759D64E4"/>
    <w:rsid w:val="7838174E"/>
    <w:rsid w:val="785E0BA4"/>
    <w:rsid w:val="799376E4"/>
    <w:rsid w:val="7A092C3C"/>
    <w:rsid w:val="7B142BC2"/>
    <w:rsid w:val="7DCD00D6"/>
    <w:rsid w:val="7F7247EF"/>
    <w:rsid w:val="7F787D01"/>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5"/>
    <w:uiPriority w:val="0"/>
    <w:rPr>
      <w:rFonts w:ascii="Times New Roman" w:hAnsi="Times New Roman" w:cs="Times New Roman"/>
      <w:sz w:val="18"/>
      <w:szCs w:val="18"/>
    </w:rPr>
  </w:style>
  <w:style w:type="character" w:customStyle="1" w:styleId="5">
    <w:name w:val="Balloon Text Char"/>
    <w:basedOn w:val="3"/>
    <w:link w:val="2"/>
    <w:uiPriority w:val="0"/>
    <w:rPr>
      <w:rFonts w:eastAsiaTheme="minorEastAsia"/>
      <w:kern w:val="2"/>
      <w:sz w:val="18"/>
      <w:szCs w:val="18"/>
    </w:rPr>
  </w:style>
  <w:style w:type="paragraph" w:styleId="6">
    <w:name w:val="List Paragraph"/>
    <w:basedOn w:val="1"/>
    <w:qFormat/>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1414</Words>
  <Characters>8061</Characters>
  <Lines>67</Lines>
  <Paragraphs>18</Paragraphs>
  <TotalTime>0</TotalTime>
  <ScaleCrop>false</ScaleCrop>
  <LinksUpToDate>false</LinksUpToDate>
  <CharactersWithSpaces>9457</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mayn</dc:creator>
  <cp:lastModifiedBy>mayn</cp:lastModifiedBy>
  <dcterms:modified xsi:type="dcterms:W3CDTF">2018-05-18T11:07:55Z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